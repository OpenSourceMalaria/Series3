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E64" w:rsidRDefault="00610E64" w:rsidP="00E9166F">
      <w:pPr>
        <w:spacing w:after="0" w:line="240" w:lineRule="auto"/>
        <w:jc w:val="both"/>
        <w:rPr>
          <w:rFonts w:ascii="Times" w:eastAsia="Times New Roman" w:hAnsi="Times" w:cs="Times New Roman"/>
          <w:b/>
          <w:color w:val="000000"/>
          <w:szCs w:val="24"/>
          <w:lang w:eastAsia="en-AU"/>
        </w:rPr>
      </w:pPr>
      <w:r>
        <w:rPr>
          <w:rFonts w:ascii="Times" w:eastAsia="Times New Roman" w:hAnsi="Times" w:cs="Times New Roman"/>
          <w:b/>
          <w:color w:val="000000"/>
          <w:szCs w:val="24"/>
          <w:lang w:eastAsia="en-AU"/>
        </w:rPr>
        <w:t>Editing now:</w:t>
      </w:r>
    </w:p>
    <w:p w:rsidR="00610E64" w:rsidRDefault="00610E64" w:rsidP="00E9166F">
      <w:pPr>
        <w:spacing w:after="0" w:line="240" w:lineRule="auto"/>
        <w:jc w:val="both"/>
        <w:rPr>
          <w:rFonts w:ascii="Times" w:eastAsia="Times New Roman" w:hAnsi="Times" w:cs="Times New Roman"/>
          <w:b/>
          <w:color w:val="000000"/>
          <w:szCs w:val="24"/>
          <w:lang w:eastAsia="en-AU"/>
        </w:rPr>
      </w:pP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Chlorothieno[</w:t>
      </w:r>
      <w:proofErr w:type="gramEnd"/>
      <w:r w:rsidRPr="00E9166F">
        <w:rPr>
          <w:rFonts w:ascii="Times" w:eastAsia="Times New Roman" w:hAnsi="Times" w:cs="Times New Roman"/>
          <w:b/>
          <w:color w:val="000000"/>
          <w:szCs w:val="24"/>
          <w:lang w:eastAsia="en-AU"/>
        </w:rPr>
        <w:t>3,2-d]pyrimidine</w:t>
      </w:r>
      <w:r w:rsidR="003556F8">
        <w:rPr>
          <w:rFonts w:ascii="Times" w:eastAsia="Times New Roman" w:hAnsi="Times" w:cs="Times New Roman"/>
          <w:b/>
          <w:color w:val="000000"/>
          <w:szCs w:val="24"/>
          <w:lang w:eastAsia="en-AU"/>
        </w:rPr>
        <w:t xml:space="preserve"> OSM-S-</w:t>
      </w:r>
      <w:ins w:id="0" w:author="Alice" w:date="2014-02-04T10:10:00Z">
        <w:r w:rsidR="00135ED3" w:rsidRPr="00135ED3">
          <w:rPr>
            <w:rFonts w:ascii="Times" w:eastAsia="Times New Roman" w:hAnsi="Times" w:cs="Times New Roman"/>
            <w:b/>
            <w:color w:val="000000"/>
            <w:szCs w:val="24"/>
            <w:lang w:eastAsia="en-AU"/>
            <w:rPrChange w:id="1" w:author="Alice" w:date="2014-02-04T10:11:00Z">
              <w:rPr>
                <w:rFonts w:ascii="Times" w:eastAsia="Times New Roman" w:hAnsi="Times" w:cs="Times New Roman"/>
                <w:b/>
                <w:color w:val="000000"/>
                <w:szCs w:val="24"/>
                <w:highlight w:val="green"/>
                <w:lang w:eastAsia="en-AU"/>
              </w:rPr>
            </w:rPrChange>
          </w:rPr>
          <w:t>70</w:t>
        </w:r>
      </w:ins>
      <w:del w:id="2" w:author="Alice" w:date="2014-02-04T10:10:00Z">
        <w:r w:rsidR="003556F8" w:rsidRPr="003556F8" w:rsidDel="00446B80">
          <w:rPr>
            <w:rFonts w:ascii="Times" w:eastAsia="Times New Roman" w:hAnsi="Times" w:cs="Times New Roman"/>
            <w:b/>
            <w:color w:val="000000"/>
            <w:szCs w:val="24"/>
            <w:highlight w:val="green"/>
            <w:lang w:eastAsia="en-AU"/>
          </w:rPr>
          <w:delText>X</w:delText>
        </w:r>
      </w:del>
      <w:r w:rsidR="003556F8">
        <w:rPr>
          <w:rFonts w:ascii="Times" w:eastAsia="Times New Roman" w:hAnsi="Times" w:cs="Times New Roman"/>
          <w:b/>
          <w:color w:val="000000"/>
          <w:szCs w:val="24"/>
          <w:lang w:eastAsia="en-AU"/>
        </w:rPr>
        <w:t xml:space="preserve">, </w:t>
      </w:r>
      <w:r w:rsidRPr="00E9166F">
        <w:rPr>
          <w:rFonts w:ascii="Times" w:eastAsia="Times New Roman" w:hAnsi="Times" w:cs="Times New Roman"/>
          <w:b/>
          <w:color w:val="000000"/>
          <w:szCs w:val="24"/>
          <w:lang w:eastAsia="en-AU"/>
        </w:rPr>
        <w:t>(AT-1-2)</w:t>
      </w:r>
    </w:p>
    <w:p w:rsidR="006D1D42" w:rsidRDefault="006D1D42" w:rsidP="003556F8">
      <w:pPr>
        <w:spacing w:after="0" w:line="240" w:lineRule="auto"/>
        <w:jc w:val="center"/>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003556F8">
        <w:rPr>
          <w:rFonts w:ascii="Times" w:eastAsia="Times New Roman" w:hAnsi="Times" w:cs="Times New Roman"/>
          <w:noProof/>
          <w:szCs w:val="24"/>
          <w:lang w:eastAsia="en-AU"/>
        </w:rPr>
        <w:drawing>
          <wp:inline distT="0" distB="0" distL="0" distR="0">
            <wp:extent cx="698500" cy="711200"/>
            <wp:effectExtent l="0" t="0" r="1270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00" cy="711200"/>
                    </a:xfrm>
                    <a:prstGeom prst="rect">
                      <a:avLst/>
                    </a:prstGeom>
                    <a:noFill/>
                    <a:ln>
                      <a:noFill/>
                    </a:ln>
                  </pic:spPr>
                </pic:pic>
              </a:graphicData>
            </a:graphic>
          </wp:inline>
        </w:drawing>
      </w:r>
    </w:p>
    <w:p w:rsidR="00C62A9C" w:rsidRDefault="00C62A9C" w:rsidP="00E9166F">
      <w:pPr>
        <w:spacing w:after="0" w:line="240" w:lineRule="auto"/>
        <w:jc w:val="both"/>
        <w:rPr>
          <w:rFonts w:ascii="Times" w:eastAsia="Times New Roman" w:hAnsi="Times" w:cs="Times New Roman"/>
          <w:szCs w:val="24"/>
          <w:lang w:eastAsia="en-AU"/>
        </w:rPr>
      </w:pPr>
    </w:p>
    <w:p w:rsidR="00E9166F" w:rsidRPr="00E9166F" w:rsidRDefault="00E9166F" w:rsidP="00E9166F">
      <w:pPr>
        <w:spacing w:after="0" w:line="240" w:lineRule="auto"/>
        <w:jc w:val="both"/>
        <w:rPr>
          <w:rFonts w:ascii="Times" w:eastAsia="Times New Roman" w:hAnsi="Times" w:cs="Times New Roman"/>
          <w:szCs w:val="24"/>
          <w:lang w:eastAsia="en-AU"/>
        </w:rPr>
      </w:pPr>
    </w:p>
    <w:p w:rsidR="00C62A9C" w:rsidRDefault="00DB1624" w:rsidP="00E9166F">
      <w:pPr>
        <w:spacing w:after="0" w:line="240" w:lineRule="auto"/>
        <w:jc w:val="both"/>
        <w:rPr>
          <w:rFonts w:ascii="Times" w:eastAsia="Times New Roman" w:hAnsi="Times" w:cs="Times New Roman"/>
          <w:color w:val="000000"/>
          <w:szCs w:val="24"/>
          <w:lang w:eastAsia="en-AU"/>
        </w:rPr>
      </w:pPr>
      <w:proofErr w:type="spellStart"/>
      <w:r w:rsidRPr="00E9166F">
        <w:rPr>
          <w:rFonts w:ascii="Times" w:hAnsi="Times" w:cs="Times New Roman"/>
          <w:color w:val="000000" w:themeColor="text1"/>
          <w:szCs w:val="24"/>
        </w:rPr>
        <w:t>Thieno</w:t>
      </w:r>
      <w:proofErr w:type="spellEnd"/>
      <w:r w:rsidRPr="00E9166F">
        <w:rPr>
          <w:rFonts w:ascii="Times" w:hAnsi="Times" w:cs="Times New Roman"/>
          <w:color w:val="000000" w:themeColor="text1"/>
          <w:szCs w:val="24"/>
        </w:rPr>
        <w:t>[3,2-</w:t>
      </w:r>
      <w:r w:rsidRPr="00E9166F">
        <w:rPr>
          <w:rFonts w:ascii="Times" w:hAnsi="Times" w:cs="Times New Roman"/>
          <w:i/>
          <w:color w:val="000000" w:themeColor="text1"/>
          <w:szCs w:val="24"/>
        </w:rPr>
        <w:t>d</w:t>
      </w:r>
      <w:r w:rsidRPr="00E9166F">
        <w:rPr>
          <w:rFonts w:ascii="Times" w:hAnsi="Times" w:cs="Times New Roman"/>
          <w:color w:val="000000" w:themeColor="text1"/>
          <w:szCs w:val="24"/>
        </w:rPr>
        <w:t>]pyrimidin-4(1</w:t>
      </w:r>
      <w:r w:rsidRPr="00E9166F">
        <w:rPr>
          <w:rFonts w:ascii="Times" w:hAnsi="Times" w:cs="Times New Roman"/>
          <w:i/>
          <w:color w:val="000000" w:themeColor="text1"/>
          <w:szCs w:val="24"/>
        </w:rPr>
        <w:t>H</w:t>
      </w:r>
      <w:r w:rsidRPr="00E9166F">
        <w:rPr>
          <w:rFonts w:ascii="Times" w:hAnsi="Times" w:cs="Times New Roman"/>
          <w:color w:val="000000" w:themeColor="text1"/>
          <w:szCs w:val="24"/>
        </w:rPr>
        <w:t xml:space="preserve">)-one </w:t>
      </w:r>
      <w:r w:rsidRPr="00E9166F">
        <w:rPr>
          <w:rFonts w:ascii="Times" w:hAnsi="Times" w:cs="Times New Roman"/>
          <w:color w:val="000000" w:themeColor="text1"/>
          <w:szCs w:val="24"/>
          <w:highlight w:val="green"/>
        </w:rPr>
        <w:t>(MNR 89-1</w:t>
      </w:r>
      <w:r w:rsidR="00E9166F" w:rsidRPr="00E9166F">
        <w:rPr>
          <w:rFonts w:ascii="Times" w:hAnsi="Times" w:cs="Times New Roman"/>
          <w:color w:val="000000" w:themeColor="text1"/>
          <w:szCs w:val="24"/>
          <w:highlight w:val="green"/>
        </w:rPr>
        <w:t>)</w:t>
      </w:r>
      <w:r w:rsidR="00E9166F">
        <w:rPr>
          <w:rFonts w:ascii="Times" w:hAnsi="Times" w:cs="Times New Roman"/>
          <w:color w:val="000000" w:themeColor="text1"/>
          <w:szCs w:val="24"/>
        </w:rPr>
        <w:t xml:space="preserve"> </w:t>
      </w:r>
      <w:r w:rsidR="006D1D42" w:rsidRPr="00E9166F">
        <w:rPr>
          <w:rFonts w:ascii="Times" w:eastAsia="Times New Roman" w:hAnsi="Times" w:cs="Times New Roman"/>
          <w:color w:val="000000"/>
          <w:szCs w:val="24"/>
          <w:lang w:eastAsia="en-AU"/>
        </w:rPr>
        <w:t xml:space="preserve">(1.57 g,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w:t>
      </w:r>
      <w:r w:rsidR="00E9166F">
        <w:rPr>
          <w:rFonts w:ascii="Times" w:eastAsia="Times New Roman" w:hAnsi="Times" w:cs="Times New Roman"/>
          <w:color w:val="000000"/>
          <w:szCs w:val="24"/>
          <w:lang w:eastAsia="en-AU"/>
        </w:rPr>
        <w:t xml:space="preserve"> 1.0 equiv.) was </w:t>
      </w:r>
      <w:commentRangeStart w:id="3"/>
      <w:commentRangeStart w:id="4"/>
      <w:r w:rsidR="00E9166F">
        <w:rPr>
          <w:rFonts w:ascii="Times" w:eastAsia="Times New Roman" w:hAnsi="Times" w:cs="Times New Roman"/>
          <w:color w:val="000000"/>
          <w:szCs w:val="24"/>
          <w:lang w:eastAsia="en-AU"/>
        </w:rPr>
        <w:t>stirred</w:t>
      </w:r>
      <w:commentRangeEnd w:id="3"/>
      <w:r w:rsidR="0034128E">
        <w:rPr>
          <w:rStyle w:val="CommentReference"/>
        </w:rPr>
        <w:commentReference w:id="3"/>
      </w:r>
      <w:r w:rsidR="00E9166F">
        <w:rPr>
          <w:rFonts w:ascii="Times" w:eastAsia="Times New Roman" w:hAnsi="Times" w:cs="Times New Roman"/>
          <w:color w:val="000000"/>
          <w:szCs w:val="24"/>
          <w:lang w:eastAsia="en-AU"/>
        </w:rPr>
        <w:t xml:space="preserve"> </w:t>
      </w:r>
      <w:commentRangeEnd w:id="4"/>
      <w:r w:rsidR="003C0B1B">
        <w:rPr>
          <w:rStyle w:val="CommentReference"/>
        </w:rPr>
        <w:commentReference w:id="4"/>
      </w:r>
      <w:r w:rsidR="00E9166F">
        <w:rPr>
          <w:rFonts w:ascii="Times" w:eastAsia="Times New Roman" w:hAnsi="Times" w:cs="Times New Roman"/>
          <w:color w:val="000000"/>
          <w:szCs w:val="24"/>
          <w:lang w:eastAsia="en-AU"/>
        </w:rPr>
        <w:t>under an atmosphere of Ar. P</w:t>
      </w:r>
      <w:r w:rsidR="006D1D42" w:rsidRPr="00E9166F">
        <w:rPr>
          <w:rFonts w:ascii="Times" w:eastAsia="Times New Roman" w:hAnsi="Times" w:cs="Times New Roman"/>
          <w:color w:val="000000"/>
          <w:szCs w:val="24"/>
          <w:lang w:eastAsia="en-AU"/>
        </w:rPr>
        <w:t xml:space="preserve">hosphorus(V) </w:t>
      </w:r>
      <w:proofErr w:type="spellStart"/>
      <w:r w:rsidR="006D1D42" w:rsidRPr="00E9166F">
        <w:rPr>
          <w:rFonts w:ascii="Times" w:eastAsia="Times New Roman" w:hAnsi="Times" w:cs="Times New Roman"/>
          <w:color w:val="000000"/>
          <w:szCs w:val="24"/>
          <w:lang w:eastAsia="en-AU"/>
        </w:rPr>
        <w:t>oxychloride</w:t>
      </w:r>
      <w:proofErr w:type="spellEnd"/>
      <w:r w:rsidR="006D1D42" w:rsidRPr="00E9166F">
        <w:rPr>
          <w:rFonts w:ascii="Times" w:eastAsia="Times New Roman" w:hAnsi="Times" w:cs="Times New Roman"/>
          <w:color w:val="000000"/>
          <w:szCs w:val="24"/>
          <w:lang w:eastAsia="en-AU"/>
        </w:rPr>
        <w:t xml:space="preserve"> (15.8 g, 9.58 mL, 103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10.0 equiv.) was added and the reaction mixture sti</w:t>
      </w:r>
      <w:r w:rsidR="00C62A9C">
        <w:rPr>
          <w:rFonts w:ascii="Times" w:eastAsia="Times New Roman" w:hAnsi="Times" w:cs="Times New Roman"/>
          <w:color w:val="000000"/>
          <w:szCs w:val="24"/>
          <w:lang w:eastAsia="en-AU"/>
        </w:rPr>
        <w:t>rred at reflux for 3 h under the inert atmosphere</w:t>
      </w:r>
      <w:r w:rsidR="006D1D42" w:rsidRPr="00E9166F">
        <w:rPr>
          <w:rFonts w:ascii="Times" w:eastAsia="Times New Roman" w:hAnsi="Times" w:cs="Times New Roman"/>
          <w:color w:val="000000"/>
          <w:szCs w:val="24"/>
          <w:lang w:eastAsia="en-AU"/>
        </w:rPr>
        <w:t xml:space="preserve">. The reaction mixture was </w:t>
      </w:r>
      <w:r w:rsidR="00C62A9C">
        <w:rPr>
          <w:rFonts w:ascii="Times" w:eastAsia="Times New Roman" w:hAnsi="Times" w:cs="Times New Roman"/>
          <w:color w:val="000000"/>
          <w:szCs w:val="24"/>
          <w:lang w:eastAsia="en-AU"/>
        </w:rPr>
        <w:t xml:space="preserve">allowed to cool </w:t>
      </w:r>
      <w:r w:rsidR="006D1D42" w:rsidRPr="00E9166F">
        <w:rPr>
          <w:rFonts w:ascii="Times" w:eastAsia="Times New Roman" w:hAnsi="Times" w:cs="Times New Roman"/>
          <w:color w:val="000000"/>
          <w:szCs w:val="24"/>
          <w:lang w:eastAsia="en-AU"/>
        </w:rPr>
        <w:t xml:space="preserve">to </w:t>
      </w:r>
      <w:del w:id="5" w:author="Matthew Todd" w:date="2014-02-03T22:31:00Z">
        <w:r w:rsidR="006D1D42" w:rsidRPr="00E9166F" w:rsidDel="003C0B1B">
          <w:rPr>
            <w:rFonts w:ascii="Times" w:eastAsia="Times New Roman" w:hAnsi="Times" w:cs="Times New Roman"/>
            <w:color w:val="000000"/>
            <w:szCs w:val="24"/>
            <w:lang w:eastAsia="en-AU"/>
          </w:rPr>
          <w:delText>room temperature</w:delText>
        </w:r>
      </w:del>
      <w:proofErr w:type="spellStart"/>
      <w:proofErr w:type="gramStart"/>
      <w:ins w:id="6" w:author="Matthew Todd" w:date="2014-02-03T22:31:00Z">
        <w:r w:rsidR="003C0B1B">
          <w:rPr>
            <w:rFonts w:ascii="Times" w:eastAsia="Times New Roman" w:hAnsi="Times" w:cs="Times New Roman"/>
            <w:color w:val="000000"/>
            <w:szCs w:val="24"/>
            <w:lang w:eastAsia="en-AU"/>
          </w:rPr>
          <w:t>rt</w:t>
        </w:r>
      </w:ins>
      <w:proofErr w:type="spellEnd"/>
      <w:proofErr w:type="gramEnd"/>
      <w:r w:rsidR="006D1D42" w:rsidRPr="00E9166F">
        <w:rPr>
          <w:rFonts w:ascii="Times" w:eastAsia="Times New Roman" w:hAnsi="Times" w:cs="Times New Roman"/>
          <w:color w:val="000000"/>
          <w:szCs w:val="24"/>
          <w:lang w:eastAsia="en-AU"/>
        </w:rPr>
        <w:t xml:space="preserve"> and </w:t>
      </w:r>
      <w:r w:rsidR="00C62A9C">
        <w:rPr>
          <w:rFonts w:ascii="Times" w:eastAsia="Times New Roman" w:hAnsi="Times" w:cs="Times New Roman"/>
          <w:color w:val="000000"/>
          <w:szCs w:val="24"/>
          <w:lang w:eastAsia="en-AU"/>
        </w:rPr>
        <w:t xml:space="preserve">then added </w:t>
      </w:r>
      <w:proofErr w:type="spellStart"/>
      <w:r w:rsidR="00C62A9C">
        <w:rPr>
          <w:rFonts w:ascii="Times" w:eastAsia="Times New Roman" w:hAnsi="Times" w:cs="Times New Roman"/>
          <w:color w:val="000000"/>
          <w:szCs w:val="24"/>
          <w:lang w:eastAsia="en-AU"/>
        </w:rPr>
        <w:t>dropwise</w:t>
      </w:r>
      <w:proofErr w:type="spellEnd"/>
      <w:r w:rsidR="00C62A9C">
        <w:rPr>
          <w:rFonts w:ascii="Times" w:eastAsia="Times New Roman" w:hAnsi="Times" w:cs="Times New Roman"/>
          <w:color w:val="000000"/>
          <w:szCs w:val="24"/>
          <w:lang w:eastAsia="en-AU"/>
        </w:rPr>
        <w:t xml:space="preserve"> to an ice/water slurry</w:t>
      </w:r>
      <w:r w:rsidR="006D1D42" w:rsidRPr="00E9166F">
        <w:rPr>
          <w:rFonts w:ascii="Times" w:eastAsia="Times New Roman" w:hAnsi="Times" w:cs="Times New Roman"/>
          <w:color w:val="000000"/>
          <w:szCs w:val="24"/>
          <w:lang w:eastAsia="en-AU"/>
        </w:rPr>
        <w:t xml:space="preserve"> (~100 mL) with stirring. A saturated </w:t>
      </w:r>
      <w:r w:rsidR="00C62A9C">
        <w:rPr>
          <w:rFonts w:ascii="Times" w:eastAsia="Times New Roman" w:hAnsi="Times" w:cs="Times New Roman"/>
          <w:color w:val="000000"/>
          <w:szCs w:val="24"/>
          <w:lang w:eastAsia="en-AU"/>
        </w:rPr>
        <w:t xml:space="preserve">aqueous </w:t>
      </w:r>
      <w:r w:rsidR="006D1D42" w:rsidRPr="00E9166F">
        <w:rPr>
          <w:rFonts w:ascii="Times" w:eastAsia="Times New Roman" w:hAnsi="Times" w:cs="Times New Roman"/>
          <w:color w:val="000000"/>
          <w:szCs w:val="24"/>
          <w:lang w:eastAsia="en-AU"/>
        </w:rPr>
        <w:t>solution of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(~200 mL) was added slowly with stirring, followed by solid NaHCO</w:t>
      </w:r>
      <w:r w:rsidR="006D1D42" w:rsidRPr="003556F8">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(~10 g). The aqueous phase was extracted </w:t>
      </w:r>
      <w:del w:id="7" w:author="Matthew Todd" w:date="2014-02-03T22:32:00Z">
        <w:r w:rsidR="006D1D42" w:rsidRPr="00E9166F" w:rsidDel="003C0B1B">
          <w:rPr>
            <w:rFonts w:ascii="Times" w:eastAsia="Times New Roman" w:hAnsi="Times" w:cs="Times New Roman"/>
            <w:color w:val="000000"/>
            <w:szCs w:val="24"/>
            <w:lang w:eastAsia="en-AU"/>
          </w:rPr>
          <w:delText xml:space="preserve">into </w:delText>
        </w:r>
      </w:del>
      <w:ins w:id="8" w:author="Matthew Todd" w:date="2014-02-03T22:32:00Z">
        <w:r w:rsidR="003C0B1B">
          <w:rPr>
            <w:rFonts w:ascii="Times" w:eastAsia="Times New Roman" w:hAnsi="Times" w:cs="Times New Roman"/>
            <w:color w:val="000000"/>
            <w:szCs w:val="24"/>
            <w:lang w:eastAsia="en-AU"/>
          </w:rPr>
          <w:t>with</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 xml:space="preserve">ethyl acetate (4 </w:t>
      </w:r>
      <w:del w:id="9" w:author="Matthew Todd" w:date="2014-02-03T22:32:00Z">
        <w:r w:rsidR="006D1D42" w:rsidRPr="00E9166F" w:rsidDel="003C0B1B">
          <w:rPr>
            <w:rFonts w:ascii="Times" w:eastAsia="Times New Roman" w:hAnsi="Times" w:cs="Times New Roman"/>
            <w:color w:val="000000"/>
            <w:szCs w:val="24"/>
            <w:lang w:eastAsia="en-AU"/>
          </w:rPr>
          <w:delText xml:space="preserve">x </w:delText>
        </w:r>
      </w:del>
      <w:ins w:id="10" w:author="Matthew Todd" w:date="2014-02-03T22:32:00Z">
        <w:r w:rsidR="003C0B1B" w:rsidRPr="006F059F">
          <w:rPr>
            <w:rFonts w:ascii="MS Gothic" w:eastAsia="MS Gothic" w:hAnsi="MS Gothic"/>
            <w:color w:val="000000"/>
          </w:rPr>
          <w:t>×</w:t>
        </w:r>
        <w:r w:rsidR="003C0B1B">
          <w:rPr>
            <w:rFonts w:ascii="MS Gothic" w:eastAsia="MS Gothic" w:hAnsi="MS Gothic"/>
            <w:color w:val="000000"/>
          </w:rPr>
          <w:t xml:space="preserve"> </w:t>
        </w:r>
      </w:ins>
      <w:r w:rsidR="006D1D42" w:rsidRPr="00E9166F">
        <w:rPr>
          <w:rFonts w:ascii="Times" w:eastAsia="Times New Roman" w:hAnsi="Times" w:cs="Times New Roman"/>
          <w:color w:val="000000"/>
          <w:szCs w:val="24"/>
          <w:lang w:eastAsia="en-AU"/>
        </w:rPr>
        <w:t>100 mL</w:t>
      </w:r>
      <w:r w:rsidR="00C62A9C">
        <w:rPr>
          <w:rFonts w:ascii="Times" w:eastAsia="Times New Roman" w:hAnsi="Times" w:cs="Times New Roman"/>
          <w:color w:val="000000"/>
          <w:szCs w:val="24"/>
          <w:lang w:eastAsia="en-AU"/>
        </w:rPr>
        <w:t>) and</w:t>
      </w:r>
      <w:ins w:id="11" w:author="Matthew Todd" w:date="2014-02-03T22:33:00Z">
        <w:r w:rsidR="003C0B1B">
          <w:rPr>
            <w:rFonts w:ascii="Times" w:eastAsia="Times New Roman" w:hAnsi="Times" w:cs="Times New Roman"/>
            <w:color w:val="000000"/>
            <w:szCs w:val="24"/>
            <w:lang w:eastAsia="en-AU"/>
          </w:rPr>
          <w:t xml:space="preserve"> the</w:t>
        </w:r>
      </w:ins>
      <w:r w:rsidR="00C62A9C">
        <w:rPr>
          <w:rFonts w:ascii="Times" w:eastAsia="Times New Roman" w:hAnsi="Times" w:cs="Times New Roman"/>
          <w:color w:val="000000"/>
          <w:szCs w:val="24"/>
          <w:lang w:eastAsia="en-AU"/>
        </w:rPr>
        <w:t xml:space="preserve"> combined organic extracts</w:t>
      </w:r>
      <w:r w:rsidR="006D1D42" w:rsidRPr="00E9166F">
        <w:rPr>
          <w:rFonts w:ascii="Times" w:eastAsia="Times New Roman" w:hAnsi="Times" w:cs="Times New Roman"/>
          <w:color w:val="000000"/>
          <w:szCs w:val="24"/>
          <w:lang w:eastAsia="en-AU"/>
        </w:rPr>
        <w:t xml:space="preserve"> </w:t>
      </w:r>
      <w:r w:rsidR="00C62A9C">
        <w:rPr>
          <w:rFonts w:ascii="Times" w:eastAsia="Times New Roman" w:hAnsi="Times" w:cs="Times New Roman"/>
          <w:color w:val="000000"/>
          <w:szCs w:val="24"/>
          <w:lang w:eastAsia="en-AU"/>
        </w:rPr>
        <w:t>were</w:t>
      </w:r>
      <w:del w:id="12" w:author="Matthew Todd" w:date="2014-02-03T22:33:00Z">
        <w:r w:rsidR="006D1D42" w:rsidRPr="00E9166F" w:rsidDel="003C0B1B">
          <w:rPr>
            <w:rFonts w:ascii="Times" w:eastAsia="Times New Roman" w:hAnsi="Times" w:cs="Times New Roman"/>
            <w:color w:val="000000"/>
            <w:szCs w:val="24"/>
            <w:lang w:eastAsia="en-AU"/>
          </w:rPr>
          <w:delText>,</w:delText>
        </w:r>
      </w:del>
      <w:r w:rsidR="006D1D42" w:rsidRPr="00E9166F">
        <w:rPr>
          <w:rFonts w:ascii="Times" w:eastAsia="Times New Roman" w:hAnsi="Times" w:cs="Times New Roman"/>
          <w:color w:val="000000"/>
          <w:szCs w:val="24"/>
          <w:lang w:eastAsia="en-AU"/>
        </w:rPr>
        <w:t xml:space="preserve"> dried (MgSO</w:t>
      </w:r>
      <w:r w:rsidR="006D1D42" w:rsidRPr="003556F8">
        <w:rPr>
          <w:rFonts w:ascii="Times" w:eastAsia="Times New Roman" w:hAnsi="Times" w:cs="Times New Roman"/>
          <w:color w:val="000000"/>
          <w:szCs w:val="24"/>
          <w:vertAlign w:val="subscript"/>
          <w:lang w:eastAsia="en-AU"/>
        </w:rPr>
        <w:t>4</w:t>
      </w:r>
      <w:r w:rsidR="006D1D42" w:rsidRPr="00E9166F">
        <w:rPr>
          <w:rFonts w:ascii="Times" w:eastAsia="Times New Roman" w:hAnsi="Times" w:cs="Times New Roman"/>
          <w:color w:val="000000"/>
          <w:szCs w:val="24"/>
          <w:lang w:eastAsia="en-AU"/>
        </w:rPr>
        <w:t>)</w:t>
      </w:r>
      <w:r w:rsidR="00C62A9C">
        <w:rPr>
          <w:rFonts w:ascii="Times" w:eastAsia="Times New Roman" w:hAnsi="Times" w:cs="Times New Roman"/>
          <w:color w:val="000000"/>
          <w:szCs w:val="24"/>
          <w:lang w:eastAsia="en-AU"/>
        </w:rPr>
        <w:t>, filtered</w:t>
      </w:r>
      <w:r w:rsidR="006D1D42" w:rsidRPr="00E9166F">
        <w:rPr>
          <w:rFonts w:ascii="Times" w:eastAsia="Times New Roman" w:hAnsi="Times" w:cs="Times New Roman"/>
          <w:color w:val="000000"/>
          <w:szCs w:val="24"/>
          <w:lang w:eastAsia="en-AU"/>
        </w:rPr>
        <w:t xml:space="preserve"> and </w:t>
      </w:r>
      <w:del w:id="13" w:author="Matthew Todd" w:date="2014-02-03T22:33:00Z">
        <w:r w:rsidR="00C62A9C" w:rsidDel="003C0B1B">
          <w:rPr>
            <w:rFonts w:ascii="Times" w:eastAsia="Times New Roman" w:hAnsi="Times" w:cs="Times New Roman"/>
            <w:color w:val="000000"/>
            <w:szCs w:val="24"/>
            <w:lang w:eastAsia="en-AU"/>
          </w:rPr>
          <w:delText xml:space="preserve">then </w:delText>
        </w:r>
      </w:del>
      <w:r w:rsidR="006D1D42" w:rsidRPr="00E9166F">
        <w:rPr>
          <w:rFonts w:ascii="Times" w:eastAsia="Times New Roman" w:hAnsi="Times" w:cs="Times New Roman"/>
          <w:color w:val="000000"/>
          <w:szCs w:val="24"/>
          <w:lang w:eastAsia="en-AU"/>
        </w:rPr>
        <w:t xml:space="preserve">concentrated under reduced pressure to give the product as an off-white solid which was purified by filtration through a short bed of silica (1:1 </w:t>
      </w:r>
      <w:proofErr w:type="spellStart"/>
      <w:r w:rsidR="006D1D42" w:rsidRPr="00E9166F">
        <w:rPr>
          <w:rFonts w:ascii="Times" w:eastAsia="Times New Roman" w:hAnsi="Times" w:cs="Times New Roman"/>
          <w:color w:val="000000"/>
          <w:szCs w:val="24"/>
          <w:lang w:eastAsia="en-AU"/>
        </w:rPr>
        <w:t>EtOAc</w:t>
      </w:r>
      <w:proofErr w:type="spellEnd"/>
      <w:r w:rsidR="006D1D42" w:rsidRPr="00E9166F">
        <w:rPr>
          <w:rFonts w:ascii="Times" w:eastAsia="Times New Roman" w:hAnsi="Times" w:cs="Times New Roman"/>
          <w:color w:val="000000"/>
          <w:szCs w:val="24"/>
          <w:lang w:eastAsia="en-AU"/>
        </w:rPr>
        <w:t xml:space="preserve">/hexanes) </w:t>
      </w:r>
      <w:del w:id="14" w:author="Matthew Todd" w:date="2014-02-03T22:33:00Z">
        <w:r w:rsidR="006D1D42" w:rsidRPr="00E9166F" w:rsidDel="003C0B1B">
          <w:rPr>
            <w:rFonts w:ascii="Times" w:eastAsia="Times New Roman" w:hAnsi="Times" w:cs="Times New Roman"/>
            <w:color w:val="000000"/>
            <w:szCs w:val="24"/>
            <w:lang w:eastAsia="en-AU"/>
          </w:rPr>
          <w:delText xml:space="preserve">gave </w:delText>
        </w:r>
      </w:del>
      <w:ins w:id="15" w:author="Matthew Todd" w:date="2014-02-03T22:33:00Z">
        <w:r w:rsidR="003C0B1B">
          <w:rPr>
            <w:rFonts w:ascii="Times" w:eastAsia="Times New Roman" w:hAnsi="Times" w:cs="Times New Roman"/>
            <w:color w:val="000000"/>
            <w:szCs w:val="24"/>
            <w:lang w:eastAsia="en-AU"/>
          </w:rPr>
          <w:t>to give</w:t>
        </w:r>
        <w:r w:rsidR="003C0B1B" w:rsidRPr="00E9166F">
          <w:rPr>
            <w:rFonts w:ascii="Times" w:eastAsia="Times New Roman" w:hAnsi="Times" w:cs="Times New Roman"/>
            <w:color w:val="000000"/>
            <w:szCs w:val="24"/>
            <w:lang w:eastAsia="en-AU"/>
          </w:rPr>
          <w:t xml:space="preserve"> </w:t>
        </w:r>
      </w:ins>
      <w:r w:rsidR="006D1D42" w:rsidRPr="00E9166F">
        <w:rPr>
          <w:rFonts w:ascii="Times" w:eastAsia="Times New Roman" w:hAnsi="Times" w:cs="Times New Roman"/>
          <w:color w:val="000000"/>
          <w:szCs w:val="24"/>
          <w:lang w:eastAsia="en-AU"/>
        </w:rPr>
        <w:t>the product as a white solid (1.69 g, 96%)</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proofErr w:type="spellStart"/>
      <w:r w:rsidRPr="00C62A9C">
        <w:rPr>
          <w:rFonts w:ascii="Times" w:hAnsi="Times"/>
          <w:b/>
          <w:szCs w:val="24"/>
        </w:rPr>
        <w:t>m.p</w:t>
      </w:r>
      <w:proofErr w:type="spellEnd"/>
      <w:r w:rsidR="00C62A9C">
        <w:rPr>
          <w:rFonts w:ascii="Times" w:hAnsi="Times"/>
          <w:b/>
          <w:szCs w:val="24"/>
        </w:rPr>
        <w:t>.</w:t>
      </w:r>
      <w:r w:rsidR="00C62A9C">
        <w:rPr>
          <w:rFonts w:ascii="Times" w:hAnsi="Times"/>
          <w:szCs w:val="24"/>
        </w:rPr>
        <w:t xml:space="preserve"> 124–</w:t>
      </w:r>
      <w:r w:rsidRPr="00E9166F">
        <w:rPr>
          <w:rFonts w:ascii="Times" w:hAnsi="Times"/>
          <w:szCs w:val="24"/>
        </w:rPr>
        <w:t>126 °C (lit</w:t>
      </w:r>
      <w:r w:rsidR="00C62A9C">
        <w:rPr>
          <w:rFonts w:ascii="Times" w:hAnsi="Times"/>
          <w:szCs w:val="24"/>
          <w:vertAlign w:val="superscript"/>
        </w:rPr>
        <w:t>{</w:t>
      </w:r>
      <w:hyperlink w:anchor="_ENREF_98" w:tooltip="Song, 2007 #108" w:history="1">
        <w:r w:rsidR="00135ED3" w:rsidRPr="00E9166F">
          <w:rPr>
            <w:rFonts w:ascii="Times" w:hAnsi="Times"/>
            <w:szCs w:val="24"/>
          </w:rPr>
          <w:fldChar w:fldCharType="begin"/>
        </w:r>
        <w:r w:rsidRPr="00E9166F">
          <w:rPr>
            <w:rFonts w:ascii="Times" w:hAnsi="Times"/>
            <w:szCs w:val="24"/>
          </w:rPr>
          <w:instrText xml:space="preserve"> ADDIN EN.CITE &lt;EndNote&gt;&lt;Cite&gt;&lt;Author&gt;Song&lt;/Author&gt;&lt;Year&gt;2007&lt;/Year&gt;&lt;RecNum&gt;108&lt;/RecNum&gt;&lt;DisplayText&gt;&lt;style face="superscript"&gt;98&lt;/style&gt;&lt;/DisplayText&gt;&lt;record&gt;&lt;rec-number&gt;108&lt;/rec-number&gt;&lt;foreign-keys&gt;&lt;key app="EN" db-id="t9drv992l5tzf5ez5ecvex009f29ervtdf0s"&gt;108&lt;/key&gt;&lt;/foreign-keys&gt;&lt;ref-type name="Journal Article"&gt;17&lt;/ref-type&gt;&lt;contributors&gt;&lt;authors&gt;&lt;author&gt;Song, Yang-Heon&lt;/author&gt;&lt;/authors&gt;&lt;/contributors&gt;&lt;titles&gt;&lt;title&gt;A facile synthesis of new 4-(phenylamino)thieno[3,2-d]pyrimidines using 3-aminothiophene-2-carboxamide&lt;/title&gt;&lt;secondary-title&gt;Heterocycl. Commun.&lt;/secondary-title&gt;&lt;/titles&gt;&lt;periodical&gt;&lt;full-title&gt;Heterocyclic Communications&lt;/full-title&gt;&lt;abbr-1&gt;Heterocycl. Commun.&lt;/abbr-1&gt;&lt;abbr-2&gt;Heterocycl Commun&lt;/abbr-2&gt;&lt;/periodical&gt;&lt;pages&gt;33-34&lt;/pages&gt;&lt;volume&gt;13&lt;/volume&gt;&lt;keywords&gt;&lt;keyword&gt;aminothiophenecarboxamide formate cyclocondensation&lt;/keyword&gt;&lt;keyword&gt;aniline chlorothienopyrimidine amination&lt;/keyword&gt;&lt;keyword&gt;thienopyrimidine phenylamino prepn&lt;/keyword&gt;&lt;/keywords&gt;&lt;dates&gt;&lt;year&gt;2007&lt;/year&gt;&lt;/dates&gt;&lt;publisher&gt;Freund Publishing House Ltd.&lt;/publisher&gt;&lt;isbn&gt;0793-0283&lt;/isbn&gt;&lt;work-type&gt;10.1515/HC.2007.13.1.33&lt;/work-type&gt;&lt;urls&gt;&lt;/urls&gt;&lt;electronic-resource-num&gt;10.1515/hc.2007.13.1.33&lt;/electronic-resource-num&gt;&lt;/record&gt;&lt;/Cite&gt;&lt;/EndNote&gt;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98</w:t>
        </w:r>
        <w:r w:rsidR="00135ED3" w:rsidRPr="00E9166F">
          <w:rPr>
            <w:rFonts w:ascii="Times" w:hAnsi="Times"/>
            <w:szCs w:val="24"/>
          </w:rPr>
          <w:fldChar w:fldCharType="end"/>
        </w:r>
      </w:hyperlink>
      <w:r w:rsidR="00C62A9C">
        <w:rPr>
          <w:rFonts w:ascii="Times" w:hAnsi="Times"/>
          <w:szCs w:val="24"/>
          <w:vertAlign w:val="superscript"/>
        </w:rPr>
        <w:t>]</w:t>
      </w:r>
      <w:r w:rsidR="00C62A9C">
        <w:rPr>
          <w:rFonts w:ascii="Times" w:hAnsi="Times"/>
          <w:szCs w:val="24"/>
        </w:rPr>
        <w:t xml:space="preserve"> 123</w:t>
      </w:r>
      <w:ins w:id="16" w:author="Matthew Todd" w:date="2014-02-03T22:33:00Z">
        <w:r w:rsidR="003C0B1B">
          <w:rPr>
            <w:rFonts w:ascii="Times" w:hAnsi="Times"/>
            <w:szCs w:val="24"/>
          </w:rPr>
          <w:t>–</w:t>
        </w:r>
      </w:ins>
      <w:del w:id="17" w:author="Matthew Todd" w:date="2014-02-03T22:33:00Z">
        <w:r w:rsidR="00C62A9C" w:rsidDel="003C0B1B">
          <w:rPr>
            <w:rFonts w:ascii="Times" w:hAnsi="Times"/>
            <w:szCs w:val="24"/>
          </w:rPr>
          <w:delText xml:space="preserve"> °C - </w:delText>
        </w:r>
      </w:del>
      <w:r w:rsidR="00C62A9C">
        <w:rPr>
          <w:rFonts w:ascii="Times" w:hAnsi="Times"/>
          <w:szCs w:val="24"/>
        </w:rPr>
        <w:t>124 °C);</w:t>
      </w:r>
      <w:r w:rsidRPr="00E9166F">
        <w:rPr>
          <w:rFonts w:ascii="Times" w:hAnsi="Times"/>
          <w:szCs w:val="24"/>
        </w:rPr>
        <w:t xml:space="preserve"> </w:t>
      </w:r>
      <w:r w:rsidR="00C62A9C" w:rsidRPr="00274178">
        <w:rPr>
          <w:rFonts w:cs="Times New Roman"/>
          <w:b/>
          <w:vertAlign w:val="superscript"/>
        </w:rPr>
        <w:t>1</w:t>
      </w:r>
      <w:r w:rsidR="00C62A9C" w:rsidRPr="00274178">
        <w:rPr>
          <w:rFonts w:cs="Times New Roman"/>
          <w:b/>
        </w:rPr>
        <w:t>H NMR</w:t>
      </w:r>
      <w:r w:rsidR="00C62A9C" w:rsidRPr="00274178">
        <w:rPr>
          <w:rFonts w:cs="Times New Roman"/>
        </w:rPr>
        <w:t xml:space="preserve"> </w:t>
      </w:r>
      <w:r w:rsidR="006D1D42" w:rsidRPr="00E9166F">
        <w:rPr>
          <w:rFonts w:ascii="Times" w:eastAsia="Times New Roman" w:hAnsi="Times" w:cs="Times New Roman"/>
          <w:color w:val="000000"/>
          <w:szCs w:val="24"/>
          <w:lang w:eastAsia="en-AU"/>
        </w:rPr>
        <w:t>(400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7.61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8.05 (1H, d, </w:t>
      </w:r>
      <w:r w:rsidR="006D1D42" w:rsidRPr="00C62A9C">
        <w:rPr>
          <w:rFonts w:ascii="Times" w:eastAsia="Times New Roman" w:hAnsi="Times" w:cs="Times New Roman"/>
          <w:i/>
          <w:color w:val="000000"/>
          <w:szCs w:val="24"/>
          <w:lang w:eastAsia="en-AU"/>
        </w:rPr>
        <w:t>J</w:t>
      </w:r>
      <w:r w:rsidR="006D1D42" w:rsidRPr="00E9166F">
        <w:rPr>
          <w:rFonts w:ascii="Times" w:eastAsia="Times New Roman" w:hAnsi="Times" w:cs="Times New Roman"/>
          <w:color w:val="000000"/>
          <w:szCs w:val="24"/>
          <w:lang w:eastAsia="en-AU"/>
        </w:rPr>
        <w:t xml:space="preserve"> 5.9), 9.00 (1H, s)</w:t>
      </w:r>
      <w:r w:rsidR="00C62A9C">
        <w:rPr>
          <w:rFonts w:ascii="Times" w:eastAsia="Times New Roman" w:hAnsi="Times" w:cs="Times New Roman"/>
          <w:color w:val="000000"/>
          <w:szCs w:val="24"/>
          <w:lang w:eastAsia="en-AU"/>
        </w:rPr>
        <w:t>;</w:t>
      </w:r>
      <w:r w:rsidR="00C62A9C">
        <w:rPr>
          <w:rFonts w:ascii="Times" w:eastAsia="Times New Roman" w:hAnsi="Times" w:cs="Times New Roman"/>
          <w:szCs w:val="24"/>
          <w:lang w:eastAsia="en-AU"/>
        </w:rPr>
        <w:t xml:space="preserve"> </w:t>
      </w:r>
      <w:r w:rsidR="006D1D42" w:rsidRPr="00E9166F">
        <w:rPr>
          <w:rFonts w:ascii="Times" w:eastAsia="Times New Roman" w:hAnsi="Times" w:cs="Times New Roman"/>
          <w:color w:val="000000"/>
          <w:szCs w:val="24"/>
          <w:lang w:eastAsia="en-AU"/>
        </w:rPr>
        <w:t>m/z (APCI+) 171.0 (100%,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172.9 (35%, MH</w:t>
      </w:r>
      <w:r w:rsidR="006D1D42" w:rsidRPr="00E9166F">
        <w:rPr>
          <w:rFonts w:ascii="Times" w:eastAsia="Times New Roman" w:hAnsi="Times" w:cs="Times New Roman"/>
          <w:color w:val="000000"/>
          <w:szCs w:val="24"/>
          <w:vertAlign w:val="superscript"/>
          <w:lang w:eastAsia="en-AU"/>
        </w:rPr>
        <w:t>+</w:t>
      </w:r>
      <w:r w:rsidR="006D1D42" w:rsidRPr="00E9166F">
        <w:rPr>
          <w:rFonts w:ascii="Times" w:eastAsia="Times New Roman" w:hAnsi="Times" w:cs="Times New Roman"/>
          <w:color w:val="000000"/>
          <w:szCs w:val="24"/>
          <w:lang w:eastAsia="en-AU"/>
        </w:rPr>
        <w:t xml:space="preserve">). </w:t>
      </w:r>
    </w:p>
    <w:p w:rsidR="00C62A9C" w:rsidRDefault="00C62A9C" w:rsidP="00E9166F">
      <w:pPr>
        <w:spacing w:after="0" w:line="240" w:lineRule="auto"/>
        <w:jc w:val="both"/>
        <w:rPr>
          <w:rFonts w:ascii="Times" w:eastAsia="Times New Roman" w:hAnsi="Times" w:cs="Times New Roman"/>
          <w:color w:val="000000"/>
          <w:szCs w:val="24"/>
          <w:lang w:eastAsia="en-AU"/>
        </w:rPr>
      </w:pPr>
    </w:p>
    <w:p w:rsidR="006D1D42" w:rsidRDefault="00C62A9C" w:rsidP="00C62A9C">
      <w:pPr>
        <w:jc w:val="both"/>
        <w:rPr>
          <w:rFonts w:ascii="Times" w:eastAsia="Times New Roman" w:hAnsi="Times" w:cs="Times New Roman"/>
          <w:color w:val="000000"/>
          <w:szCs w:val="24"/>
          <w:lang w:eastAsia="en-AU"/>
        </w:rPr>
      </w:pPr>
      <w:proofErr w:type="gramStart"/>
      <w:r w:rsidRPr="00274178">
        <w:rPr>
          <w:rFonts w:cs="Times New Roman"/>
        </w:rPr>
        <w:t xml:space="preserve">Data </w:t>
      </w:r>
      <w:r>
        <w:rPr>
          <w:rFonts w:cs="Times New Roman"/>
        </w:rPr>
        <w:t>consistent with literature.</w:t>
      </w:r>
      <w:commentRangeStart w:id="18"/>
      <w:proofErr w:type="gramEnd"/>
      <w:r w:rsidRPr="00E9166F">
        <w:rPr>
          <w:rFonts w:ascii="Times" w:eastAsia="Times New Roman" w:hAnsi="Times" w:cs="Times New Roman"/>
          <w:color w:val="000000"/>
          <w:szCs w:val="24"/>
          <w:lang w:eastAsia="en-AU"/>
        </w:rPr>
        <w:t xml:space="preserve"> </w:t>
      </w:r>
      <w:r w:rsidR="00DB1624" w:rsidRPr="00E9166F">
        <w:rPr>
          <w:rFonts w:ascii="Times" w:eastAsia="Times New Roman" w:hAnsi="Times" w:cs="Times New Roman"/>
          <w:color w:val="000000"/>
          <w:szCs w:val="24"/>
          <w:lang w:eastAsia="en-AU"/>
        </w:rPr>
        <w:t>(99).</w:t>
      </w:r>
      <w:commentRangeEnd w:id="18"/>
      <w:r w:rsidR="003C0B1B">
        <w:rPr>
          <w:rStyle w:val="CommentReference"/>
        </w:rPr>
        <w:commentReference w:id="18"/>
      </w:r>
    </w:p>
    <w:p w:rsidR="003556F8" w:rsidRPr="003556F8" w:rsidRDefault="003556F8" w:rsidP="00C62A9C">
      <w:pPr>
        <w:jc w:val="both"/>
        <w:rPr>
          <w:rFonts w:eastAsia="Times New Roman" w:cs="Times New Roman"/>
          <w:i/>
          <w:lang w:val="en-GB"/>
        </w:rPr>
      </w:pPr>
      <w:proofErr w:type="spellStart"/>
      <w:r w:rsidRPr="003556F8">
        <w:rPr>
          <w:rFonts w:eastAsia="Times New Roman" w:cs="Times New Roman"/>
          <w:i/>
          <w:lang w:val="en-GB"/>
        </w:rPr>
        <w:t>InChI</w:t>
      </w:r>
      <w:proofErr w:type="spellEnd"/>
      <w:r w:rsidRPr="003556F8">
        <w:rPr>
          <w:rFonts w:eastAsia="Times New Roman" w:cs="Times New Roman"/>
          <w:i/>
          <w:lang w:val="en-GB"/>
        </w:rPr>
        <w:t>=1S/C6H3ClN2S/c7-6-5-4(1-2-10-5)8-3-9-6/h1-3H</w:t>
      </w:r>
    </w:p>
    <w:commentRangeStart w:id="19"/>
    <w:p w:rsidR="00C62A9C" w:rsidRDefault="00135ED3" w:rsidP="00C62A9C">
      <w:pPr>
        <w:spacing w:after="0" w:line="240" w:lineRule="auto"/>
        <w:jc w:val="both"/>
        <w:rPr>
          <w:rFonts w:ascii="Times" w:eastAsia="Times New Roman" w:hAnsi="Times" w:cs="Times New Roman"/>
          <w:color w:val="000000"/>
          <w:szCs w:val="24"/>
          <w:lang w:eastAsia="en-AU"/>
        </w:rPr>
      </w:pPr>
      <w:r>
        <w:fldChar w:fldCharType="begin"/>
      </w:r>
      <w:r w:rsidR="00BC0930">
        <w:instrText xml:space="preserve"> HYPERLINK "http://malaria.ourexperiment.org/uri/27c" </w:instrText>
      </w:r>
      <w:r>
        <w:fldChar w:fldCharType="separate"/>
      </w:r>
      <w:r w:rsidR="003556F8" w:rsidRPr="00337FDC">
        <w:rPr>
          <w:rStyle w:val="Hyperlink"/>
          <w:rFonts w:ascii="Times" w:eastAsia="Times New Roman" w:hAnsi="Times" w:cs="Times New Roman"/>
          <w:szCs w:val="24"/>
          <w:lang w:eastAsia="en-AU"/>
        </w:rPr>
        <w:t>http://malaria.ourexperiment.org/uri/27c</w:t>
      </w:r>
      <w:r>
        <w:rPr>
          <w:rStyle w:val="Hyperlink"/>
          <w:rFonts w:ascii="Times" w:eastAsia="Times New Roman" w:hAnsi="Times" w:cs="Times New Roman"/>
          <w:szCs w:val="24"/>
          <w:lang w:eastAsia="en-AU"/>
        </w:rPr>
        <w:fldChar w:fldCharType="end"/>
      </w:r>
      <w:commentRangeEnd w:id="19"/>
      <w:r w:rsidR="00407FB0">
        <w:rPr>
          <w:rStyle w:val="CommentReference"/>
        </w:rPr>
        <w:commentReference w:id="19"/>
      </w:r>
    </w:p>
    <w:p w:rsidR="003556F8" w:rsidRPr="00E9166F" w:rsidRDefault="003556F8" w:rsidP="00C62A9C">
      <w:pPr>
        <w:spacing w:after="0" w:line="240" w:lineRule="auto"/>
        <w:jc w:val="both"/>
        <w:rPr>
          <w:rFonts w:ascii="Times" w:eastAsia="Times New Roman" w:hAnsi="Times" w:cs="Times New Roman"/>
          <w:szCs w:val="24"/>
          <w:lang w:eastAsia="en-AU"/>
        </w:rPr>
      </w:pPr>
    </w:p>
    <w:p w:rsidR="00DB1624" w:rsidRPr="00E9166F" w:rsidRDefault="00DB1624" w:rsidP="00E9166F">
      <w:pPr>
        <w:spacing w:after="0" w:line="240" w:lineRule="auto"/>
        <w:jc w:val="both"/>
        <w:rPr>
          <w:rFonts w:ascii="Times" w:eastAsia="Times New Roman" w:hAnsi="Times" w:cs="Times New Roman"/>
          <w:color w:val="000000"/>
          <w:szCs w:val="24"/>
          <w:lang w:eastAsia="en-AU"/>
        </w:rPr>
      </w:pPr>
    </w:p>
    <w:p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20" w:name="_ENREF_98"/>
      <w:r w:rsidRPr="00E9166F">
        <w:rPr>
          <w:rFonts w:ascii="Times" w:eastAsiaTheme="majorEastAsia" w:hAnsi="Times" w:cstheme="majorBidi"/>
          <w:bCs/>
          <w:noProof/>
          <w:color w:val="000000" w:themeColor="text1"/>
          <w:szCs w:val="24"/>
        </w:rPr>
        <w:t>98.</w:t>
      </w:r>
      <w:r w:rsidRPr="00E9166F">
        <w:rPr>
          <w:rFonts w:ascii="Times" w:eastAsiaTheme="majorEastAsia" w:hAnsi="Times" w:cstheme="majorBidi"/>
          <w:bCs/>
          <w:noProof/>
          <w:color w:val="000000" w:themeColor="text1"/>
          <w:szCs w:val="24"/>
        </w:rPr>
        <w:tab/>
        <w:t>Song, Y.-H., A facile synthesis of new 4-(phenylamino)thieno[3,2-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]pyrimidines using 3-aminothiophene-2-carboxamide. </w:t>
      </w:r>
      <w:r w:rsidRPr="00E9166F">
        <w:rPr>
          <w:rFonts w:ascii="Times" w:eastAsiaTheme="majorEastAsia" w:hAnsi="Times" w:cstheme="majorBidi"/>
          <w:bCs/>
          <w:i/>
          <w:noProof/>
          <w:color w:val="000000" w:themeColor="text1"/>
          <w:szCs w:val="24"/>
        </w:rPr>
        <w:t xml:space="preserve">Heterocycl. Commun. </w:t>
      </w:r>
      <w:r w:rsidRPr="00E9166F">
        <w:rPr>
          <w:rFonts w:ascii="Times" w:eastAsiaTheme="majorEastAsia" w:hAnsi="Times" w:cstheme="majorBidi"/>
          <w:b/>
          <w:bCs/>
          <w:noProof/>
          <w:color w:val="000000" w:themeColor="text1"/>
          <w:szCs w:val="24"/>
        </w:rPr>
        <w:t>2007,</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33-</w:t>
      </w:r>
      <w:commentRangeStart w:id="21"/>
      <w:r w:rsidRPr="00E9166F">
        <w:rPr>
          <w:rFonts w:ascii="Times" w:eastAsiaTheme="majorEastAsia" w:hAnsi="Times" w:cstheme="majorBidi"/>
          <w:bCs/>
          <w:noProof/>
          <w:color w:val="000000" w:themeColor="text1"/>
          <w:szCs w:val="24"/>
        </w:rPr>
        <w:t>34</w:t>
      </w:r>
      <w:commentRangeEnd w:id="21"/>
      <w:r w:rsidR="00C04F2E">
        <w:rPr>
          <w:rStyle w:val="CommentReference"/>
        </w:rPr>
        <w:commentReference w:id="21"/>
      </w:r>
      <w:r w:rsidRPr="00E9166F">
        <w:rPr>
          <w:rFonts w:ascii="Times" w:eastAsiaTheme="majorEastAsia" w:hAnsi="Times" w:cstheme="majorBidi"/>
          <w:bCs/>
          <w:noProof/>
          <w:color w:val="000000" w:themeColor="text1"/>
          <w:szCs w:val="24"/>
        </w:rPr>
        <w:t>.</w:t>
      </w:r>
      <w:bookmarkEnd w:id="20"/>
    </w:p>
    <w:p w:rsidR="00DB1624" w:rsidRPr="00E9166F" w:rsidRDefault="00DB1624" w:rsidP="00E9166F">
      <w:pPr>
        <w:spacing w:after="0" w:line="240" w:lineRule="auto"/>
        <w:jc w:val="both"/>
        <w:rPr>
          <w:rFonts w:ascii="Times" w:eastAsiaTheme="majorEastAsia" w:hAnsi="Times" w:cstheme="majorBidi"/>
          <w:bCs/>
          <w:noProof/>
          <w:color w:val="000000" w:themeColor="text1"/>
          <w:szCs w:val="24"/>
        </w:rPr>
      </w:pPr>
      <w:bookmarkStart w:id="22" w:name="_ENREF_99"/>
      <w:r w:rsidRPr="00E9166F">
        <w:rPr>
          <w:rFonts w:ascii="Times" w:eastAsiaTheme="majorEastAsia" w:hAnsi="Times" w:cstheme="majorBidi"/>
          <w:bCs/>
          <w:noProof/>
          <w:color w:val="000000" w:themeColor="text1"/>
          <w:szCs w:val="24"/>
        </w:rPr>
        <w:t>99.</w:t>
      </w:r>
      <w:r w:rsidRPr="00E9166F">
        <w:rPr>
          <w:rFonts w:ascii="Times" w:eastAsiaTheme="majorEastAsia" w:hAnsi="Times" w:cstheme="majorBidi"/>
          <w:bCs/>
          <w:noProof/>
          <w:color w:val="000000" w:themeColor="text1"/>
          <w:szCs w:val="24"/>
        </w:rPr>
        <w:tab/>
        <w:t xml:space="preserve">Ham, Y. J.; Lee, D.-H.; Choi, H. G.; Hah, J.-M.; Sim, T., The efficient one-step chlorination of methylsulfanyl group on pyrimidine ring system with sulfuryl chloride. </w:t>
      </w:r>
      <w:r w:rsidRPr="00E9166F">
        <w:rPr>
          <w:rFonts w:ascii="Times" w:eastAsiaTheme="majorEastAsia" w:hAnsi="Times" w:cstheme="majorBidi"/>
          <w:bCs/>
          <w:i/>
          <w:noProof/>
          <w:color w:val="000000" w:themeColor="text1"/>
          <w:szCs w:val="24"/>
        </w:rPr>
        <w:t xml:space="preserve">Tetrahedron Lett. </w:t>
      </w:r>
      <w:r w:rsidRPr="00E9166F">
        <w:rPr>
          <w:rFonts w:ascii="Times" w:eastAsiaTheme="majorEastAsia" w:hAnsi="Times" w:cstheme="majorBidi"/>
          <w:b/>
          <w:bCs/>
          <w:noProof/>
          <w:color w:val="000000" w:themeColor="text1"/>
          <w:szCs w:val="24"/>
        </w:rPr>
        <w:t>2010,</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51</w:t>
      </w:r>
      <w:r w:rsidRPr="00E9166F">
        <w:rPr>
          <w:rFonts w:ascii="Times" w:eastAsiaTheme="majorEastAsia" w:hAnsi="Times" w:cstheme="majorBidi"/>
          <w:bCs/>
          <w:noProof/>
          <w:color w:val="000000" w:themeColor="text1"/>
          <w:szCs w:val="24"/>
        </w:rPr>
        <w:t xml:space="preserve"> (35), 4609-</w:t>
      </w:r>
      <w:commentRangeStart w:id="23"/>
      <w:r w:rsidRPr="00E9166F">
        <w:rPr>
          <w:rFonts w:ascii="Times" w:eastAsiaTheme="majorEastAsia" w:hAnsi="Times" w:cstheme="majorBidi"/>
          <w:bCs/>
          <w:noProof/>
          <w:color w:val="000000" w:themeColor="text1"/>
          <w:szCs w:val="24"/>
        </w:rPr>
        <w:t>4611</w:t>
      </w:r>
      <w:commentRangeEnd w:id="23"/>
      <w:r w:rsidR="00C04F2E">
        <w:rPr>
          <w:rStyle w:val="CommentReference"/>
        </w:rPr>
        <w:commentReference w:id="23"/>
      </w:r>
      <w:r w:rsidRPr="00E9166F">
        <w:rPr>
          <w:rFonts w:ascii="Times" w:eastAsiaTheme="majorEastAsia" w:hAnsi="Times" w:cstheme="majorBidi"/>
          <w:bCs/>
          <w:noProof/>
          <w:color w:val="000000" w:themeColor="text1"/>
          <w:szCs w:val="24"/>
        </w:rPr>
        <w:t>.</w:t>
      </w:r>
      <w:bookmarkEnd w:id="22"/>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color w:val="000000"/>
          <w:szCs w:val="24"/>
          <w:lang w:eastAsia="en-AU"/>
        </w:rPr>
        <w:t>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 xml:space="preserve">3,2-d]pyrimidine </w:t>
      </w:r>
      <w:ins w:id="24" w:author="Alice" w:date="2014-02-04T10:12:00Z">
        <w:r w:rsidR="00446B80">
          <w:rPr>
            <w:rFonts w:ascii="Times" w:eastAsia="Times New Roman" w:hAnsi="Times" w:cs="Times New Roman"/>
            <w:b/>
            <w:color w:val="000000"/>
            <w:szCs w:val="24"/>
            <w:lang w:eastAsia="en-AU"/>
          </w:rPr>
          <w:t xml:space="preserve">OSM-S-118, </w:t>
        </w:r>
      </w:ins>
      <w:del w:id="25" w:author="Alice" w:date="2014-02-04T10:12:00Z">
        <w:r w:rsidRPr="00E9166F" w:rsidDel="00446B80">
          <w:rPr>
            <w:rFonts w:ascii="Times" w:eastAsia="Times New Roman" w:hAnsi="Times" w:cs="Times New Roman"/>
            <w:b/>
            <w:color w:val="000000"/>
            <w:szCs w:val="24"/>
            <w:lang w:eastAsia="en-AU"/>
          </w:rPr>
          <w:delText>(</w:delText>
        </w:r>
      </w:del>
      <w:r w:rsidRPr="00E9166F">
        <w:rPr>
          <w:rFonts w:ascii="Times" w:eastAsia="Times New Roman" w:hAnsi="Times" w:cs="Times New Roman"/>
          <w:b/>
          <w:color w:val="000000"/>
          <w:szCs w:val="24"/>
          <w:lang w:eastAsia="en-AU"/>
        </w:rPr>
        <w:t>AT-2</w:t>
      </w:r>
      <w:ins w:id="26" w:author="Alice" w:date="2014-02-04T10:12:00Z">
        <w:r w:rsidR="00446B80">
          <w:rPr>
            <w:rFonts w:ascii="Times" w:eastAsia="Times New Roman" w:hAnsi="Times" w:cs="Times New Roman"/>
            <w:b/>
            <w:color w:val="000000"/>
            <w:szCs w:val="24"/>
            <w:lang w:eastAsia="en-AU"/>
          </w:rPr>
          <w:t>-x</w:t>
        </w:r>
      </w:ins>
      <w:del w:id="27" w:author="Alice" w:date="2014-02-04T10:12:00Z">
        <w:r w:rsidRPr="00E9166F" w:rsidDel="00446B80">
          <w:rPr>
            <w:rFonts w:ascii="Times" w:eastAsia="Times New Roman" w:hAnsi="Times" w:cs="Times New Roman"/>
            <w:b/>
            <w:color w:val="000000"/>
            <w:szCs w:val="24"/>
            <w:lang w:eastAsia="en-AU"/>
          </w:rPr>
          <w:delText>)</w:delText>
        </w:r>
      </w:del>
    </w:p>
    <w:p w:rsidR="006D1D42" w:rsidRPr="00E9166F" w:rsidRDefault="006D1D42" w:rsidP="00E9166F">
      <w:pPr>
        <w:spacing w:after="0" w:line="240" w:lineRule="auto"/>
        <w:jc w:val="both"/>
        <w:rPr>
          <w:rFonts w:ascii="Times" w:eastAsia="Times New Roman" w:hAnsi="Times" w:cs="Times New Roman"/>
          <w:color w:val="000000"/>
          <w:szCs w:val="24"/>
          <w:lang w:eastAsia="en-AU"/>
        </w:rPr>
      </w:pPr>
      <w:r w:rsidRPr="00E9166F">
        <w:rPr>
          <w:rFonts w:ascii="Times" w:eastAsia="Times New Roman" w:hAnsi="Times" w:cs="Times New Roman"/>
          <w:noProof/>
          <w:szCs w:val="24"/>
          <w:lang w:eastAsia="en-AU"/>
        </w:rPr>
        <w:drawing>
          <wp:inline distT="0" distB="0" distL="0" distR="0">
            <wp:extent cx="1156566" cy="1694329"/>
            <wp:effectExtent l="0" t="0" r="5715" b="1270"/>
            <wp:docPr id="20" name="Picture 20" descr="https://lh3.googleusercontent.com/PRI64w0DN6XdS2mPx1L_9XTp-3Yi1Rti2CFjlP98ufofRCDxIhRmxxgVAi3RKCp8CKmj_yl-wIq0l7z5db_cYXxOS4JWZA5cqi8510saMOXckP3-0SJQgTUPwLY_MMMr4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I64w0DN6XdS2mPx1L_9XTp-3Yi1Rti2CFjlP98ufofRCDxIhRmxxgVAi3RKCp8CKmj_yl-wIq0l7z5db_cYXxOS4JWZA5cqi8510saMOXckP3-0SJQgTUPwLY_MMMr4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6036" cy="169355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lastRenderedPageBreak/>
        <w:t>AT-1 (</w:t>
      </w:r>
      <w:r w:rsidRPr="00E9166F">
        <w:rPr>
          <w:rFonts w:ascii="Times" w:eastAsia="Times New Roman" w:hAnsi="Times" w:cs="Times New Roman"/>
          <w:color w:val="000000"/>
          <w:szCs w:val="24"/>
          <w:shd w:val="clear" w:color="auto" w:fill="FFFFFF"/>
          <w:lang w:eastAsia="en-AU"/>
        </w:rPr>
        <w:t xml:space="preserve">0.200 g, 1.2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1.0 equiv.), </w:t>
      </w:r>
      <w:proofErr w:type="spellStart"/>
      <w:r w:rsidRPr="00E9166F">
        <w:rPr>
          <w:rFonts w:ascii="Times" w:eastAsia="Times New Roman" w:hAnsi="Times" w:cs="Times New Roman"/>
          <w:color w:val="000000"/>
          <w:szCs w:val="24"/>
          <w:shd w:val="clear" w:color="auto" w:fill="FFFFFF"/>
          <w:lang w:eastAsia="en-AU"/>
        </w:rPr>
        <w:t>phenylboronic</w:t>
      </w:r>
      <w:proofErr w:type="spellEnd"/>
      <w:r w:rsidRPr="00E9166F">
        <w:rPr>
          <w:rFonts w:ascii="Times" w:eastAsia="Times New Roman" w:hAnsi="Times" w:cs="Times New Roman"/>
          <w:color w:val="000000"/>
          <w:szCs w:val="24"/>
          <w:shd w:val="clear" w:color="auto" w:fill="FFFFFF"/>
          <w:lang w:eastAsia="en-AU"/>
        </w:rPr>
        <w:t xml:space="preserve"> acid (0.180 g, 1.5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1.25 equiv.), </w:t>
      </w:r>
      <w:proofErr w:type="spellStart"/>
      <w:r w:rsidRPr="00E9166F">
        <w:rPr>
          <w:rFonts w:ascii="Times" w:eastAsia="Times New Roman" w:hAnsi="Times" w:cs="Times New Roman"/>
          <w:color w:val="000000"/>
          <w:szCs w:val="24"/>
          <w:shd w:val="clear" w:color="auto" w:fill="FFFFFF"/>
          <w:lang w:eastAsia="en-AU"/>
        </w:rPr>
        <w:t>cesium</w:t>
      </w:r>
      <w:proofErr w:type="spellEnd"/>
      <w:r w:rsidRPr="00E9166F">
        <w:rPr>
          <w:rFonts w:ascii="Times" w:eastAsia="Times New Roman" w:hAnsi="Times" w:cs="Times New Roman"/>
          <w:color w:val="000000"/>
          <w:szCs w:val="24"/>
          <w:shd w:val="clear" w:color="auto" w:fill="FFFFFF"/>
          <w:lang w:eastAsia="en-AU"/>
        </w:rPr>
        <w:t xml:space="preserve"> carbonate (0.576 g, 1.8 </w:t>
      </w:r>
      <w:proofErr w:type="spellStart"/>
      <w:r w:rsidRPr="00E9166F">
        <w:rPr>
          <w:rFonts w:ascii="Times" w:eastAsia="Times New Roman" w:hAnsi="Times" w:cs="Times New Roman"/>
          <w:color w:val="000000"/>
          <w:szCs w:val="24"/>
          <w:shd w:val="clear" w:color="auto" w:fill="FFFFFF"/>
          <w:lang w:eastAsia="en-AU"/>
        </w:rPr>
        <w:t>mmol</w:t>
      </w:r>
      <w:proofErr w:type="spellEnd"/>
      <w:r w:rsidRPr="00E9166F">
        <w:rPr>
          <w:rFonts w:ascii="Times" w:eastAsia="Times New Roman" w:hAnsi="Times" w:cs="Times New Roman"/>
          <w:color w:val="000000"/>
          <w:szCs w:val="24"/>
          <w:shd w:val="clear" w:color="auto" w:fill="FFFFFF"/>
          <w:lang w:eastAsia="en-AU"/>
        </w:rPr>
        <w:t xml:space="preserve">, 1.5 equiv.) and </w:t>
      </w:r>
      <w:proofErr w:type="gramStart"/>
      <w:r w:rsidRPr="00E9166F">
        <w:rPr>
          <w:rFonts w:ascii="Times" w:eastAsia="Times New Roman" w:hAnsi="Times" w:cs="Times New Roman"/>
          <w:color w:val="000000"/>
          <w:szCs w:val="24"/>
          <w:shd w:val="clear" w:color="auto" w:fill="FFFFFF"/>
          <w:lang w:eastAsia="en-AU"/>
        </w:rPr>
        <w:t>Pd(</w:t>
      </w:r>
      <w:proofErr w:type="gramEnd"/>
      <w:r w:rsidRPr="00E9166F">
        <w:rPr>
          <w:rFonts w:ascii="Times" w:eastAsia="Times New Roman" w:hAnsi="Times" w:cs="Times New Roman"/>
          <w:color w:val="000000"/>
          <w:szCs w:val="24"/>
          <w:shd w:val="clear" w:color="auto" w:fill="FFFFFF"/>
          <w:lang w:eastAsia="en-AU"/>
        </w:rPr>
        <w:t>PPh</w:t>
      </w:r>
      <w:r w:rsidRPr="00E9166F">
        <w:rPr>
          <w:rFonts w:ascii="Times" w:eastAsia="Times New Roman" w:hAnsi="Times" w:cs="Times New Roman"/>
          <w:color w:val="000000"/>
          <w:szCs w:val="24"/>
          <w:shd w:val="clear" w:color="auto" w:fill="FFFFFF"/>
          <w:vertAlign w:val="subscript"/>
          <w:lang w:eastAsia="en-AU"/>
        </w:rPr>
        <w:t>3</w:t>
      </w:r>
      <w:r w:rsidRPr="00E9166F">
        <w:rPr>
          <w:rFonts w:ascii="Times" w:eastAsia="Times New Roman" w:hAnsi="Times" w:cs="Times New Roman"/>
          <w:color w:val="000000"/>
          <w:szCs w:val="24"/>
          <w:shd w:val="clear" w:color="auto" w:fill="FFFFFF"/>
          <w:lang w:eastAsia="en-AU"/>
        </w:rPr>
        <w:t>)</w:t>
      </w:r>
      <w:r w:rsidRPr="00E9166F">
        <w:rPr>
          <w:rFonts w:ascii="Times" w:eastAsia="Times New Roman" w:hAnsi="Times" w:cs="Times New Roman"/>
          <w:color w:val="000000"/>
          <w:szCs w:val="24"/>
          <w:shd w:val="clear" w:color="auto" w:fill="FFFFFF"/>
          <w:vertAlign w:val="subscript"/>
          <w:lang w:eastAsia="en-AU"/>
        </w:rPr>
        <w:t xml:space="preserve">4 </w:t>
      </w:r>
      <w:r w:rsidRPr="00E9166F">
        <w:rPr>
          <w:rFonts w:ascii="Times" w:eastAsia="Times New Roman" w:hAnsi="Times" w:cs="Times New Roman"/>
          <w:color w:val="000000"/>
          <w:szCs w:val="24"/>
          <w:lang w:eastAsia="en-AU"/>
        </w:rPr>
        <w:t xml:space="preserve">(0.068 g, 0.06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0.05 equiv.) were combined under argon. Toluene (12 mL) and </w:t>
      </w:r>
      <w:proofErr w:type="spellStart"/>
      <w:r w:rsidRPr="00E9166F">
        <w:rPr>
          <w:rFonts w:ascii="Times" w:eastAsia="Times New Roman" w:hAnsi="Times" w:cs="Times New Roman"/>
          <w:color w:val="000000"/>
          <w:szCs w:val="24"/>
          <w:lang w:eastAsia="en-AU"/>
        </w:rPr>
        <w:t>EtOH</w:t>
      </w:r>
      <w:proofErr w:type="spellEnd"/>
      <w:r w:rsidRPr="00E9166F">
        <w:rPr>
          <w:rFonts w:ascii="Times" w:eastAsia="Times New Roman" w:hAnsi="Times" w:cs="Times New Roman"/>
          <w:color w:val="000000"/>
          <w:szCs w:val="24"/>
          <w:lang w:eastAsia="en-AU"/>
        </w:rPr>
        <w:t xml:space="preserve"> (2 mL) were added. The reaction mixture was degassed and stirred under argon at 80ºC for 4 hours. The reaction mixture was cooled to room temperature, diluted with water (40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(3 × 45 mL). The combined organic layers were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concentrated. The crude product was purified by flash column chromatography over silica (2:1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white solid (0.232 g, 1.1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93%).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7.56 – 7.61 (3H, m), 7.62 (1H, d, J 7.5), 8.02 (1H, d, J 7.5), 8.18 – 8.19 (2H, m), 9.29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125.1, 128.2, 128.6, 129.2, 131.2, 136.3, 137.4, 155.0, 160.2, 162.2.</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213.1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 xml:space="preserve">3,2-d]pyrimidine </w:t>
      </w:r>
      <w:ins w:id="28" w:author="Alice" w:date="2014-02-04T10:13:00Z">
        <w:r w:rsidR="00446B80">
          <w:rPr>
            <w:rFonts w:ascii="Times" w:eastAsia="Times New Roman" w:hAnsi="Times" w:cs="Times New Roman"/>
            <w:b/>
            <w:color w:val="000000"/>
            <w:szCs w:val="24"/>
            <w:lang w:eastAsia="en-AU"/>
          </w:rPr>
          <w:t xml:space="preserve">OSM-S-120, </w:t>
        </w:r>
      </w:ins>
      <w:del w:id="29" w:author="Alice" w:date="2014-02-04T10:13:00Z">
        <w:r w:rsidRPr="00E9166F" w:rsidDel="00446B80">
          <w:rPr>
            <w:rFonts w:ascii="Times" w:eastAsia="Times New Roman" w:hAnsi="Times" w:cs="Times New Roman"/>
            <w:b/>
            <w:color w:val="000000"/>
            <w:szCs w:val="24"/>
            <w:lang w:eastAsia="en-AU"/>
          </w:rPr>
          <w:delText>(</w:delText>
        </w:r>
      </w:del>
      <w:r w:rsidRPr="00E9166F">
        <w:rPr>
          <w:rFonts w:ascii="Times" w:eastAsia="Times New Roman" w:hAnsi="Times" w:cs="Times New Roman"/>
          <w:b/>
          <w:color w:val="000000"/>
          <w:szCs w:val="24"/>
          <w:lang w:eastAsia="en-AU"/>
        </w:rPr>
        <w:t>AT-4a</w:t>
      </w:r>
      <w:del w:id="30" w:author="Alice" w:date="2014-02-04T10:13:00Z">
        <w:r w:rsidRPr="00E9166F" w:rsidDel="00446B80">
          <w:rPr>
            <w:rFonts w:ascii="Times" w:eastAsia="Times New Roman" w:hAnsi="Times" w:cs="Times New Roman"/>
            <w:b/>
            <w:color w:val="000000"/>
            <w:szCs w:val="24"/>
            <w:lang w:eastAsia="en-AU"/>
          </w:rPr>
          <w:delText>)</w:delText>
        </w:r>
      </w:del>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317071" cy="1425388"/>
            <wp:effectExtent l="0" t="0" r="0" b="3810"/>
            <wp:docPr id="19" name="Picture 19" descr="https://lh6.googleusercontent.com/N51eKbglrNY4LLKnAJZMpjYIx5Ll0MT5THSmofZ2nEGoBNqqAxz7W85fOXW6Rcu2gfHq1v7lHYoKDtoQIsf_vWlP7pjnY8XyO0MU9K7AIqsyGoYwYZwiTnsSQMXkSK-Z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51eKbglrNY4LLKnAJZMpjYIx5Ll0MT5THSmofZ2nEGoBNqqAxz7W85fOXW6Rcu2gfHq1v7lHYoKDtoQIsf_vWlP7pjnY8XyO0MU9K7AIqsyGoYwYZwiTnsSQMXkSK-Zxr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132" cy="142653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mL,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w:t>
      </w:r>
      <w:proofErr w:type="gramStart"/>
      <w:r w:rsidRPr="00E9166F">
        <w:rPr>
          <w:rFonts w:ascii="Times" w:eastAsia="Times New Roman" w:hAnsi="Times" w:cs="Times New Roman"/>
          <w:color w:val="000000"/>
          <w:szCs w:val="24"/>
          <w:lang w:eastAsia="en-AU"/>
        </w:rPr>
        <w:t>78  C</w:t>
      </w:r>
      <w:proofErr w:type="gramEnd"/>
      <w:r w:rsidRPr="00E9166F">
        <w:rPr>
          <w:rFonts w:ascii="Times" w:eastAsia="Times New Roman" w:hAnsi="Times" w:cs="Times New Roman"/>
          <w:color w:val="000000"/>
          <w:szCs w:val="24"/>
          <w:lang w:eastAsia="en-AU"/>
        </w:rPr>
        <w:t xml:space="preserve"> and bromine (0.302 g, 0.10 mL,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x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(0.078 g,  0.27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57%).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7.60 – 7.61 (3H, m), 8.10 – 8.11 (2H, m), 9.34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291.0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293.0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6,7-Dibromo-4-phenylthieno[3,2-d]pyrimidine</w:t>
      </w:r>
      <w:ins w:id="31" w:author="Alice" w:date="2014-02-04T10:13:00Z">
        <w:r w:rsidR="00446B80">
          <w:rPr>
            <w:rFonts w:ascii="Times" w:eastAsia="Times New Roman" w:hAnsi="Times" w:cs="Times New Roman"/>
            <w:b/>
            <w:color w:val="000000"/>
            <w:szCs w:val="24"/>
            <w:lang w:eastAsia="en-AU"/>
          </w:rPr>
          <w:t xml:space="preserve">, OSM-S-119, </w:t>
        </w:r>
      </w:ins>
      <w:del w:id="32" w:author="Alice" w:date="2014-02-04T10:13:00Z">
        <w:r w:rsidRPr="00E9166F" w:rsidDel="00446B80">
          <w:rPr>
            <w:rFonts w:ascii="Times" w:eastAsia="Times New Roman" w:hAnsi="Times" w:cs="Times New Roman"/>
            <w:b/>
            <w:color w:val="000000"/>
            <w:szCs w:val="24"/>
            <w:lang w:eastAsia="en-AU"/>
          </w:rPr>
          <w:delText xml:space="preserve"> </w:delText>
        </w:r>
      </w:del>
      <w:r w:rsidRPr="00E9166F">
        <w:rPr>
          <w:rFonts w:ascii="Times" w:eastAsia="Times New Roman" w:hAnsi="Times" w:cs="Times New Roman"/>
          <w:b/>
          <w:color w:val="000000"/>
          <w:szCs w:val="24"/>
          <w:lang w:eastAsia="en-AU"/>
        </w:rPr>
        <w:t>(AT-4b)</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lastRenderedPageBreak/>
        <w:drawing>
          <wp:inline distT="0" distB="0" distL="0" distR="0">
            <wp:extent cx="1510927" cy="1869141"/>
            <wp:effectExtent l="0" t="0" r="0" b="0"/>
            <wp:docPr id="18" name="Picture 18" descr="https://lh3.googleusercontent.com/vNMjYS3nPr9IPk5Z1dPg7EMfTggZ4KDDJm8dhL1w9g_iYRpR4Ojaao4UGIoNsrCqsW9yJJMX5irzb2JhhAxOoh8w_0ljX2mJ-9IMFCK7XQg01sg1ZaDWzOaq3VrwWkoU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NMjYS3nPr9IPk5Z1dPg7EMfTggZ4KDDJm8dhL1w9g_iYRpR4Ojaao4UGIoNsrCqsW9yJJMX5irzb2JhhAxOoh8w_0ljX2mJ-9IMFCK7XQg01sg1ZaDWzOaq3VrwWkoUPD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921" cy="186913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AT-2 (0.100 g, 0.47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was dissolved in THF (10 mL) and cooled to -78ºC.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BuLi</w:t>
      </w:r>
      <w:proofErr w:type="spellEnd"/>
      <w:r w:rsidRPr="00E9166F">
        <w:rPr>
          <w:rFonts w:ascii="Times" w:eastAsia="Times New Roman" w:hAnsi="Times" w:cs="Times New Roman"/>
          <w:color w:val="000000"/>
          <w:szCs w:val="24"/>
          <w:lang w:eastAsia="en-AU"/>
        </w:rPr>
        <w:t xml:space="preserve"> (2.5 M in hexane, 0.4 mL, 0.9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2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with stirring. The reaction mixture was stirred for 5 minutes at -78°C and bromine (0.097 mL, 1.9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(10 mL) and extracted into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(2 </w:t>
      </w:r>
      <w:r w:rsidR="005F35BC" w:rsidRPr="00E9166F">
        <w:rPr>
          <w:rFonts w:ascii="Times" w:eastAsia="Times New Roman" w:hAnsi="Times" w:cs="Times New Roman"/>
          <w:color w:val="000000"/>
          <w:szCs w:val="24"/>
          <w:lang w:eastAsia="en-AU"/>
        </w:rPr>
        <w:t>×</w:t>
      </w:r>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10  mL</w:t>
      </w:r>
      <w:proofErr w:type="gramEnd"/>
      <w:r w:rsidRPr="00E9166F">
        <w:rPr>
          <w:rFonts w:ascii="Times" w:eastAsia="Times New Roman" w:hAnsi="Times"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E9166F">
        <w:rPr>
          <w:rFonts w:ascii="Times" w:eastAsia="Times New Roman" w:hAnsi="Times" w:cs="Times New Roman"/>
          <w:color w:val="000000"/>
          <w:szCs w:val="24"/>
          <w:lang w:eastAsia="en-AU"/>
        </w:rPr>
        <w:t>hexane</w:t>
      </w:r>
      <w:proofErr w:type="gramStart"/>
      <w:r w:rsidRPr="00E9166F">
        <w:rPr>
          <w:rFonts w:ascii="Times" w:eastAsia="Times New Roman" w:hAnsi="Times" w:cs="Times New Roman"/>
          <w:color w:val="000000"/>
          <w:szCs w:val="24"/>
          <w:lang w:eastAsia="en-AU"/>
        </w:rPr>
        <w:t>:EtOAc</w:t>
      </w:r>
      <w:proofErr w:type="spellEnd"/>
      <w:proofErr w:type="gramEnd"/>
      <w:r w:rsidRPr="00E9166F">
        <w:rPr>
          <w:rFonts w:ascii="Times" w:eastAsia="Times New Roman" w:hAnsi="Times" w:cs="Times New Roman"/>
          <w:color w:val="000000"/>
          <w:szCs w:val="24"/>
          <w:lang w:eastAsia="en-AU"/>
        </w:rPr>
        <w:t xml:space="preserve">) to provide the title compound as a </w:t>
      </w:r>
      <w:r w:rsidRPr="00E9166F">
        <w:rPr>
          <w:rFonts w:ascii="Times" w:eastAsia="Times New Roman" w:hAnsi="Times" w:cs="Times New Roman"/>
          <w:i/>
          <w:iCs/>
          <w:color w:val="000000"/>
          <w:szCs w:val="24"/>
          <w:shd w:val="clear" w:color="auto" w:fill="FFFF00"/>
          <w:lang w:eastAsia="en-AU"/>
        </w:rPr>
        <w:t>colour</w:t>
      </w:r>
      <w:r w:rsidRPr="00E9166F">
        <w:rPr>
          <w:rFonts w:ascii="Times" w:eastAsia="Times New Roman" w:hAnsi="Times" w:cs="Times New Roman"/>
          <w:color w:val="000000"/>
          <w:szCs w:val="24"/>
          <w:shd w:val="clear" w:color="auto" w:fill="FFFF00"/>
          <w:lang w:eastAsia="en-AU"/>
        </w:rPr>
        <w:t xml:space="preserve"> </w:t>
      </w:r>
      <w:r w:rsidRPr="00E9166F">
        <w:rPr>
          <w:rFonts w:ascii="Times" w:eastAsia="Times New Roman" w:hAnsi="Times" w:cs="Times New Roman"/>
          <w:color w:val="000000"/>
          <w:szCs w:val="24"/>
          <w:lang w:eastAsia="en-AU"/>
        </w:rPr>
        <w:t xml:space="preserve">solid (0.030 g,  0.08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17%).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7.59 – 7.60 (3H, m), 7.64 (1H, s), 8.11 – 8.12 (2H, m), 9.23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114.6, 126.6, 128.5, 129.1, 129.5, 131.8, 136.4, 156.3, 158.4, 159.4.</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369.1 (50%,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371.0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373.0 (55%,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chloro[</w:t>
      </w:r>
      <w:proofErr w:type="gramEnd"/>
      <w:r w:rsidRPr="00E9166F">
        <w:rPr>
          <w:rFonts w:ascii="Times" w:eastAsia="Times New Roman" w:hAnsi="Times" w:cs="Times New Roman"/>
          <w:b/>
          <w:color w:val="000000"/>
          <w:szCs w:val="24"/>
          <w:lang w:eastAsia="en-AU"/>
        </w:rPr>
        <w:t>3,2-d]pyrimidine</w:t>
      </w:r>
      <w:ins w:id="33" w:author="Alice" w:date="2014-02-07T10:09:00Z">
        <w:r w:rsidR="00BE656A">
          <w:rPr>
            <w:rFonts w:ascii="Times" w:eastAsia="Times New Roman" w:hAnsi="Times" w:cs="Times New Roman"/>
            <w:b/>
            <w:color w:val="000000"/>
            <w:szCs w:val="24"/>
            <w:lang w:eastAsia="en-AU"/>
          </w:rPr>
          <w:t>, OSM-S-121</w:t>
        </w:r>
      </w:ins>
      <w:r w:rsidRPr="00E9166F">
        <w:rPr>
          <w:rFonts w:ascii="Times" w:eastAsia="Times New Roman" w:hAnsi="Times" w:cs="Times New Roman"/>
          <w:b/>
          <w:color w:val="000000"/>
          <w:szCs w:val="24"/>
          <w:lang w:eastAsia="en-AU"/>
        </w:rPr>
        <w:t xml:space="preserve"> (AT-5)</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528549" cy="1171395"/>
            <wp:effectExtent l="0" t="0" r="0" b="0"/>
            <wp:docPr id="17" name="Picture 17" descr="https://lh4.googleusercontent.com/UwLwVP55IrLXVVsbffzLqioGsnh194VhL6TcRkw08UpBR5W9FoyZXAWo4CSEbBwRD3JwncUYeJb8v6ee32UjlRH6MOd3f6qHCXBuDyaQ6hO6cqq5ZTRtJX9-7q1lwd1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wLwVP55IrLXVVsbffzLqioGsnh194VhL6TcRkw08UpBR5W9FoyZXAWo4CSEbBwRD3JwncUYeJb8v6ee32UjlRH6MOd3f6qHCXBuDyaQ6hO6cqq5ZTRtJX9-7q1lwd1og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02" cy="1172585"/>
                    </a:xfrm>
                    <a:prstGeom prst="rect">
                      <a:avLst/>
                    </a:prstGeom>
                    <a:noFill/>
                    <a:ln>
                      <a:noFill/>
                    </a:ln>
                  </pic:spPr>
                </pic:pic>
              </a:graphicData>
            </a:graphic>
          </wp:inline>
        </w:drawing>
      </w:r>
    </w:p>
    <w:p w:rsidR="005F35BC" w:rsidRPr="00E9166F" w:rsidRDefault="005F35BC" w:rsidP="00E9166F">
      <w:pPr>
        <w:spacing w:after="0" w:line="240" w:lineRule="auto"/>
        <w:jc w:val="both"/>
        <w:rPr>
          <w:rFonts w:ascii="Times" w:eastAsia="Times New Roman" w:hAnsi="Times" w:cs="Times New Roman"/>
          <w:szCs w:val="24"/>
          <w:lang w:eastAsia="en-AU"/>
        </w:rPr>
      </w:pPr>
    </w:p>
    <w:p w:rsidR="005F35BC" w:rsidRPr="00E9166F" w:rsidRDefault="005F35BC" w:rsidP="00E9166F">
      <w:pPr>
        <w:spacing w:after="0" w:line="240" w:lineRule="auto"/>
        <w:jc w:val="both"/>
        <w:rPr>
          <w:rFonts w:ascii="Times" w:eastAsia="Times New Roman" w:hAnsi="Times" w:cs="Times New Roman"/>
          <w:szCs w:val="24"/>
          <w:lang w:eastAsia="en-AU"/>
        </w:rPr>
      </w:pPr>
    </w:p>
    <w:p w:rsidR="006D1D42" w:rsidRPr="00E9166F" w:rsidRDefault="0094581D" w:rsidP="00E9166F">
      <w:pPr>
        <w:spacing w:after="0" w:line="240" w:lineRule="auto"/>
        <w:jc w:val="both"/>
        <w:rPr>
          <w:rFonts w:ascii="Times" w:eastAsia="Times New Roman" w:hAnsi="Times" w:cs="Times New Roman"/>
          <w:color w:val="000000"/>
          <w:szCs w:val="24"/>
          <w:lang w:eastAsia="en-AU"/>
        </w:rPr>
      </w:pPr>
      <w:r w:rsidRPr="00E9166F">
        <w:rPr>
          <w:rFonts w:ascii="Times" w:hAnsi="Times"/>
          <w:color w:val="000000" w:themeColor="text1"/>
          <w:szCs w:val="24"/>
        </w:rPr>
        <w:t>4-</w:t>
      </w:r>
      <w:proofErr w:type="gramStart"/>
      <w:r w:rsidRPr="00E9166F">
        <w:rPr>
          <w:rFonts w:ascii="Times" w:hAnsi="Times"/>
          <w:color w:val="000000" w:themeColor="text1"/>
          <w:szCs w:val="24"/>
        </w:rPr>
        <w:t>Chlorothieno[</w:t>
      </w:r>
      <w:proofErr w:type="gramEnd"/>
      <w:r w:rsidRPr="00E9166F">
        <w:rPr>
          <w:rFonts w:ascii="Times" w:hAnsi="Times"/>
          <w:color w:val="000000" w:themeColor="text1"/>
          <w:szCs w:val="24"/>
        </w:rPr>
        <w:t>3,2-</w:t>
      </w:r>
      <w:r w:rsidRPr="00E9166F">
        <w:rPr>
          <w:rFonts w:ascii="Times" w:hAnsi="Times"/>
          <w:i/>
          <w:color w:val="000000" w:themeColor="text1"/>
          <w:szCs w:val="24"/>
        </w:rPr>
        <w:t>d</w:t>
      </w:r>
      <w:r w:rsidRPr="00E9166F">
        <w:rPr>
          <w:rFonts w:ascii="Times" w:hAnsi="Times"/>
          <w:color w:val="000000" w:themeColor="text1"/>
          <w:szCs w:val="24"/>
        </w:rPr>
        <w:t>]pyrimidine</w:t>
      </w:r>
      <w:r w:rsidRPr="00E9166F">
        <w:rPr>
          <w:rFonts w:ascii="Times" w:hAnsi="Times"/>
          <w:b/>
          <w:color w:val="000000" w:themeColor="text1"/>
          <w:szCs w:val="24"/>
        </w:rPr>
        <w:t xml:space="preserve"> (</w:t>
      </w:r>
      <w:r w:rsidR="005F35BC" w:rsidRPr="00E9166F">
        <w:rPr>
          <w:rFonts w:ascii="Times" w:eastAsia="Times New Roman" w:hAnsi="Times" w:cs="Times New Roman"/>
          <w:color w:val="000000"/>
          <w:szCs w:val="24"/>
          <w:lang w:eastAsia="en-AU"/>
        </w:rPr>
        <w:t>AT-1</w:t>
      </w:r>
      <w:r w:rsidRPr="00E9166F">
        <w:rPr>
          <w:rFonts w:ascii="Times" w:eastAsia="Times New Roman" w:hAnsi="Times" w:cs="Times New Roman"/>
          <w:color w:val="000000"/>
          <w:szCs w:val="24"/>
          <w:lang w:eastAsia="en-AU"/>
        </w:rPr>
        <w:t>)</w:t>
      </w:r>
      <w:r w:rsidR="006D1D42" w:rsidRPr="00E9166F">
        <w:rPr>
          <w:rFonts w:ascii="Times" w:eastAsia="Times New Roman" w:hAnsi="Times" w:cs="Times New Roman"/>
          <w:color w:val="000000"/>
          <w:szCs w:val="24"/>
          <w:lang w:eastAsia="en-AU"/>
        </w:rPr>
        <w:t xml:space="preserve"> (2.10 g, 12.3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1</w:t>
      </w:r>
      <w:r w:rsidR="005F35BC" w:rsidRPr="00E9166F">
        <w:rPr>
          <w:rFonts w:ascii="Times" w:eastAsia="Times New Roman" w:hAnsi="Times" w:cs="Times New Roman"/>
          <w:color w:val="000000"/>
          <w:szCs w:val="24"/>
          <w:lang w:eastAsia="en-AU"/>
        </w:rPr>
        <w:t>.0</w:t>
      </w:r>
      <w:r w:rsidR="006D1D42" w:rsidRPr="00E9166F">
        <w:rPr>
          <w:rFonts w:ascii="Times" w:eastAsia="Times New Roman" w:hAnsi="Times" w:cs="Times New Roman"/>
          <w:color w:val="000000"/>
          <w:szCs w:val="24"/>
          <w:lang w:eastAsia="en-AU"/>
        </w:rPr>
        <w:t xml:space="preserve"> equiv.) was dissolved in THF (120 mL) and cooled to -78°C. </w:t>
      </w:r>
      <w:r w:rsidR="001F6ECB" w:rsidRPr="00E9166F">
        <w:rPr>
          <w:rFonts w:ascii="Times" w:eastAsia="Times New Roman" w:hAnsi="Times" w:cs="Times New Roman"/>
          <w:i/>
          <w:iCs/>
          <w:color w:val="000000"/>
          <w:szCs w:val="24"/>
          <w:lang w:eastAsia="en-AU"/>
        </w:rPr>
        <w:t>n</w:t>
      </w:r>
      <w:r w:rsidR="005F35BC" w:rsidRPr="00E9166F">
        <w:rPr>
          <w:rFonts w:ascii="Times" w:eastAsia="Times New Roman" w:hAnsi="Times" w:cs="Times New Roman"/>
          <w:color w:val="000000"/>
          <w:szCs w:val="24"/>
          <w:lang w:eastAsia="en-AU"/>
        </w:rPr>
        <w:t>-</w:t>
      </w:r>
      <w:proofErr w:type="spellStart"/>
      <w:r w:rsidR="005F35BC" w:rsidRPr="00E9166F">
        <w:rPr>
          <w:rFonts w:ascii="Times" w:eastAsia="Times New Roman" w:hAnsi="Times" w:cs="Times New Roman"/>
          <w:color w:val="000000"/>
          <w:szCs w:val="24"/>
          <w:lang w:eastAsia="en-AU"/>
        </w:rPr>
        <w:t>BuLi</w:t>
      </w:r>
      <w:proofErr w:type="spellEnd"/>
      <w:r w:rsidR="005F35BC" w:rsidRPr="00E9166F">
        <w:rPr>
          <w:rFonts w:ascii="Times" w:eastAsia="Times New Roman" w:hAnsi="Times" w:cs="Times New Roman"/>
          <w:color w:val="000000"/>
          <w:szCs w:val="24"/>
          <w:lang w:eastAsia="en-AU"/>
        </w:rPr>
        <w:t xml:space="preserve"> (2.5 M in THF, 7.38</w:t>
      </w:r>
      <w:r w:rsidR="006D1D42" w:rsidRPr="00E9166F">
        <w:rPr>
          <w:rFonts w:ascii="Times" w:eastAsia="Times New Roman" w:hAnsi="Times" w:cs="Times New Roman"/>
          <w:color w:val="000000"/>
          <w:szCs w:val="24"/>
          <w:lang w:eastAsia="en-AU"/>
        </w:rPr>
        <w:t xml:space="preserve"> mL, 18.5 </w:t>
      </w:r>
      <w:proofErr w:type="spellStart"/>
      <w:r w:rsidR="006D1D42" w:rsidRPr="00E9166F">
        <w:rPr>
          <w:rFonts w:ascii="Times" w:eastAsia="Times New Roman" w:hAnsi="Times" w:cs="Times New Roman"/>
          <w:color w:val="000000"/>
          <w:szCs w:val="24"/>
          <w:lang w:eastAsia="en-AU"/>
        </w:rPr>
        <w:t>mmol</w:t>
      </w:r>
      <w:proofErr w:type="spellEnd"/>
      <w:r w:rsidR="006D1D42" w:rsidRPr="00E9166F">
        <w:rPr>
          <w:rFonts w:ascii="Times" w:eastAsia="Times New Roman" w:hAnsi="Times" w:cs="Times New Roman"/>
          <w:color w:val="000000"/>
          <w:szCs w:val="24"/>
          <w:lang w:eastAsia="en-AU"/>
        </w:rPr>
        <w:t xml:space="preserve">, 1.5 equiv.) was added </w:t>
      </w:r>
      <w:proofErr w:type="spellStart"/>
      <w:r w:rsidR="006D1D42"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xml:space="preserve"> and the reaction mixture stirred for 30 minutes at 78°C</w:t>
      </w:r>
      <w:r w:rsidR="006D1D42" w:rsidRPr="00E9166F">
        <w:rPr>
          <w:rFonts w:ascii="Times" w:eastAsia="Times New Roman" w:hAnsi="Times" w:cs="Times New Roman"/>
          <w:color w:val="000000"/>
          <w:szCs w:val="24"/>
          <w:lang w:eastAsia="en-AU"/>
        </w:rPr>
        <w:t xml:space="preserve">. Bromine </w:t>
      </w:r>
      <w:r w:rsidR="005F35BC" w:rsidRPr="00E9166F">
        <w:rPr>
          <w:rFonts w:ascii="Times" w:eastAsia="Times New Roman" w:hAnsi="Times" w:cs="Times New Roman"/>
          <w:color w:val="000000"/>
          <w:szCs w:val="24"/>
          <w:lang w:eastAsia="en-AU"/>
        </w:rPr>
        <w:t xml:space="preserve">(1.26 mL, 24.6 </w:t>
      </w:r>
      <w:proofErr w:type="spellStart"/>
      <w:r w:rsidR="005F35BC" w:rsidRPr="00E9166F">
        <w:rPr>
          <w:rFonts w:ascii="Times" w:eastAsia="Times New Roman" w:hAnsi="Times" w:cs="Times New Roman"/>
          <w:color w:val="000000"/>
          <w:szCs w:val="24"/>
          <w:lang w:eastAsia="en-AU"/>
        </w:rPr>
        <w:t>mmol</w:t>
      </w:r>
      <w:proofErr w:type="spellEnd"/>
      <w:r w:rsidR="005F35BC" w:rsidRPr="00E9166F">
        <w:rPr>
          <w:rFonts w:ascii="Times" w:eastAsia="Times New Roman" w:hAnsi="Times" w:cs="Times New Roman"/>
          <w:color w:val="000000"/>
          <w:szCs w:val="24"/>
          <w:lang w:eastAsia="en-AU"/>
        </w:rPr>
        <w:t xml:space="preserve">, 2.0 equiv.) was added </w:t>
      </w:r>
      <w:proofErr w:type="spellStart"/>
      <w:r w:rsidR="005F35BC" w:rsidRPr="00E9166F">
        <w:rPr>
          <w:rFonts w:ascii="Times" w:eastAsia="Times New Roman" w:hAnsi="Times" w:cs="Times New Roman"/>
          <w:color w:val="000000"/>
          <w:szCs w:val="24"/>
          <w:lang w:eastAsia="en-AU"/>
        </w:rPr>
        <w:t>dropwise</w:t>
      </w:r>
      <w:proofErr w:type="spellEnd"/>
      <w:r w:rsidR="005F35BC" w:rsidRPr="00E9166F">
        <w:rPr>
          <w:rFonts w:ascii="Times" w:eastAsia="Times New Roman" w:hAnsi="Times" w:cs="Times New Roman"/>
          <w:color w:val="000000"/>
          <w:szCs w:val="24"/>
          <w:lang w:eastAsia="en-AU"/>
        </w:rPr>
        <w:t>. The reaction mixture was warmed to room temperature and stirred for 1 hour. The reaction mixture was quenched with aqueous Na</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S</w:t>
      </w:r>
      <w:r w:rsidR="005F35BC" w:rsidRPr="00E9166F">
        <w:rPr>
          <w:rFonts w:ascii="Times" w:eastAsia="Times New Roman" w:hAnsi="Times" w:cs="Times New Roman"/>
          <w:color w:val="000000"/>
          <w:szCs w:val="24"/>
          <w:vertAlign w:val="subscript"/>
          <w:lang w:eastAsia="en-AU"/>
        </w:rPr>
        <w:t>2</w:t>
      </w:r>
      <w:r w:rsidR="005F35BC" w:rsidRPr="00E9166F">
        <w:rPr>
          <w:rFonts w:ascii="Times" w:eastAsia="Times New Roman" w:hAnsi="Times" w:cs="Times New Roman"/>
          <w:color w:val="000000"/>
          <w:szCs w:val="24"/>
          <w:lang w:eastAsia="en-AU"/>
        </w:rPr>
        <w:t>O</w:t>
      </w:r>
      <w:r w:rsidR="005F35BC" w:rsidRPr="00E9166F">
        <w:rPr>
          <w:rFonts w:ascii="Times" w:eastAsia="Times New Roman" w:hAnsi="Times" w:cs="Times New Roman"/>
          <w:color w:val="000000"/>
          <w:szCs w:val="24"/>
          <w:vertAlign w:val="subscript"/>
          <w:lang w:eastAsia="en-AU"/>
        </w:rPr>
        <w:t>3</w:t>
      </w:r>
      <w:r w:rsidR="005F35BC" w:rsidRPr="00E9166F">
        <w:rPr>
          <w:rFonts w:ascii="Times" w:eastAsia="Times New Roman" w:hAnsi="Times" w:cs="Times New Roman"/>
          <w:color w:val="000000"/>
          <w:szCs w:val="24"/>
          <w:lang w:eastAsia="en-AU"/>
        </w:rPr>
        <w:t xml:space="preserve"> (150 mL) and extracted into </w:t>
      </w:r>
      <w:proofErr w:type="spellStart"/>
      <w:r w:rsidR="005F35BC" w:rsidRPr="00E9166F">
        <w:rPr>
          <w:rFonts w:ascii="Times" w:eastAsia="Times New Roman" w:hAnsi="Times" w:cs="Times New Roman"/>
          <w:color w:val="000000"/>
          <w:szCs w:val="24"/>
          <w:lang w:eastAsia="en-AU"/>
        </w:rPr>
        <w:t>EtOAc</w:t>
      </w:r>
      <w:proofErr w:type="spellEnd"/>
      <w:r w:rsidR="005F35BC" w:rsidRPr="00E9166F">
        <w:rPr>
          <w:rFonts w:ascii="Times" w:eastAsia="Times New Roman" w:hAnsi="Times" w:cs="Times New Roman"/>
          <w:color w:val="000000"/>
          <w:szCs w:val="24"/>
          <w:lang w:eastAsia="en-AU"/>
        </w:rPr>
        <w:t xml:space="preserve"> (3× 100 mL). The combined organic layers were dried (MgSO</w:t>
      </w:r>
      <w:r w:rsidR="005F35BC" w:rsidRPr="00E9166F">
        <w:rPr>
          <w:rFonts w:ascii="Times" w:eastAsia="Times New Roman" w:hAnsi="Times" w:cs="Times New Roman"/>
          <w:color w:val="000000"/>
          <w:szCs w:val="24"/>
          <w:vertAlign w:val="subscript"/>
          <w:lang w:eastAsia="en-AU"/>
        </w:rPr>
        <w:t>4</w:t>
      </w:r>
      <w:r w:rsidR="005F35BC" w:rsidRPr="00E9166F">
        <w:rPr>
          <w:rFonts w:ascii="Times" w:eastAsia="Times New Roman" w:hAnsi="Times" w:cs="Times New Roman"/>
          <w:color w:val="000000"/>
          <w:szCs w:val="24"/>
          <w:lang w:eastAsia="en-AU"/>
        </w:rPr>
        <w:t xml:space="preserve">) and concentrated under reduced pressure. The crude product was purified by flash column chromatography over silica (7:1 </w:t>
      </w:r>
      <w:proofErr w:type="spellStart"/>
      <w:r w:rsidR="005F35BC" w:rsidRPr="00E9166F">
        <w:rPr>
          <w:rFonts w:ascii="Times" w:eastAsia="Times New Roman" w:hAnsi="Times" w:cs="Times New Roman"/>
          <w:color w:val="000000"/>
          <w:szCs w:val="24"/>
          <w:lang w:eastAsia="en-AU"/>
        </w:rPr>
        <w:t>hexane</w:t>
      </w:r>
      <w:proofErr w:type="gramStart"/>
      <w:r w:rsidR="005F35BC" w:rsidRPr="00E9166F">
        <w:rPr>
          <w:rFonts w:ascii="Times" w:eastAsia="Times New Roman" w:hAnsi="Times" w:cs="Times New Roman"/>
          <w:color w:val="000000"/>
          <w:szCs w:val="24"/>
          <w:lang w:eastAsia="en-AU"/>
        </w:rPr>
        <w:t>:EtOAc</w:t>
      </w:r>
      <w:proofErr w:type="spellEnd"/>
      <w:proofErr w:type="gramEnd"/>
      <w:r w:rsidR="005F35BC" w:rsidRPr="00E9166F">
        <w:rPr>
          <w:rFonts w:ascii="Times" w:eastAsia="Times New Roman" w:hAnsi="Times" w:cs="Times New Roman"/>
          <w:color w:val="000000"/>
          <w:szCs w:val="24"/>
          <w:lang w:eastAsia="en-AU"/>
        </w:rPr>
        <w:t>) to provide the title com</w:t>
      </w:r>
      <w:r w:rsidR="005868D0" w:rsidRPr="00E9166F">
        <w:rPr>
          <w:rFonts w:ascii="Times" w:eastAsia="Times New Roman" w:hAnsi="Times" w:cs="Times New Roman"/>
          <w:color w:val="000000"/>
          <w:szCs w:val="24"/>
          <w:lang w:eastAsia="en-AU"/>
        </w:rPr>
        <w:t xml:space="preserve">pound as an off-white solid (1.86 g, 7.5 </w:t>
      </w:r>
      <w:proofErr w:type="spellStart"/>
      <w:r w:rsidR="005868D0" w:rsidRPr="00E9166F">
        <w:rPr>
          <w:rFonts w:ascii="Times" w:eastAsia="Times New Roman" w:hAnsi="Times" w:cs="Times New Roman"/>
          <w:color w:val="000000"/>
          <w:szCs w:val="24"/>
          <w:lang w:eastAsia="en-AU"/>
        </w:rPr>
        <w:t>mmol</w:t>
      </w:r>
      <w:proofErr w:type="spellEnd"/>
      <w:r w:rsidR="005868D0" w:rsidRPr="00E9166F">
        <w:rPr>
          <w:rFonts w:ascii="Times" w:eastAsia="Times New Roman" w:hAnsi="Times" w:cs="Times New Roman"/>
          <w:color w:val="000000"/>
          <w:szCs w:val="24"/>
          <w:lang w:eastAsia="en-AU"/>
        </w:rPr>
        <w:t>, 61%)</w:t>
      </w:r>
      <w:r w:rsidR="001831B5" w:rsidRPr="00E9166F">
        <w:rPr>
          <w:rFonts w:ascii="Times" w:eastAsia="Times New Roman" w:hAnsi="Times" w:cs="Times New Roman"/>
          <w:color w:val="000000"/>
          <w:szCs w:val="24"/>
          <w:lang w:eastAsia="en-AU"/>
        </w:rPr>
        <w:t xml:space="preserve">. </w:t>
      </w:r>
      <w:r w:rsidR="005F35BC" w:rsidRPr="00E9166F">
        <w:rPr>
          <w:rFonts w:ascii="Times" w:eastAsia="Times New Roman" w:hAnsi="Times" w:cs="Times New Roman"/>
          <w:color w:val="000000"/>
          <w:szCs w:val="24"/>
          <w:lang w:eastAsia="en-AU"/>
        </w:rPr>
        <w:t xml:space="preserve"> </w:t>
      </w:r>
    </w:p>
    <w:p w:rsidR="00DB1624" w:rsidRPr="00E9166F" w:rsidRDefault="00DB1624" w:rsidP="00E9166F">
      <w:pPr>
        <w:spacing w:after="0" w:line="240" w:lineRule="auto"/>
        <w:jc w:val="both"/>
        <w:rPr>
          <w:rFonts w:ascii="Times" w:eastAsia="Times New Roman" w:hAnsi="Times" w:cs="Times New Roman"/>
          <w:szCs w:val="24"/>
          <w:lang w:eastAsia="en-AU"/>
        </w:rPr>
      </w:pPr>
    </w:p>
    <w:p w:rsidR="006D1D42" w:rsidRPr="00E9166F" w:rsidRDefault="00DB1624" w:rsidP="00E9166F">
      <w:pPr>
        <w:spacing w:after="0" w:line="240" w:lineRule="auto"/>
        <w:jc w:val="both"/>
        <w:rPr>
          <w:rFonts w:ascii="Times" w:eastAsia="Times New Roman" w:hAnsi="Times" w:cs="Times New Roman"/>
          <w:szCs w:val="24"/>
          <w:lang w:eastAsia="en-AU"/>
        </w:rPr>
      </w:pPr>
      <w:proofErr w:type="spellStart"/>
      <w:r w:rsidRPr="00E9166F">
        <w:rPr>
          <w:rFonts w:ascii="Times" w:hAnsi="Times"/>
          <w:szCs w:val="24"/>
        </w:rPr>
        <w:t>m.p</w:t>
      </w:r>
      <w:proofErr w:type="spellEnd"/>
      <w:r w:rsidRPr="00E9166F">
        <w:rPr>
          <w:rFonts w:ascii="Times" w:hAnsi="Times"/>
          <w:szCs w:val="24"/>
        </w:rPr>
        <w:t xml:space="preserve">: 135 °C – 136 °C. </w:t>
      </w:r>
      <w:r w:rsidR="006D1D42" w:rsidRPr="00E9166F">
        <w:rPr>
          <w:rFonts w:ascii="Times" w:eastAsia="Times New Roman" w:hAnsi="Times" w:cs="Times New Roman"/>
          <w:color w:val="000000"/>
          <w:szCs w:val="24"/>
          <w:vertAlign w:val="superscript"/>
          <w:lang w:eastAsia="en-AU"/>
        </w:rPr>
        <w:t>1</w:t>
      </w:r>
      <w:r w:rsidR="006D1D42" w:rsidRPr="00E9166F">
        <w:rPr>
          <w:rFonts w:ascii="Times" w:eastAsia="Times New Roman" w:hAnsi="Times" w:cs="Times New Roman"/>
          <w:color w:val="000000"/>
          <w:szCs w:val="24"/>
          <w:lang w:eastAsia="en-AU"/>
        </w:rPr>
        <w:t>H NMR (400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xml:space="preserve">): δ 7.62 (1H, s), 8.93 (1H, s). </w:t>
      </w:r>
      <w:r w:rsidR="006D1D42" w:rsidRPr="00E9166F">
        <w:rPr>
          <w:rFonts w:ascii="Times" w:eastAsia="Times New Roman" w:hAnsi="Times" w:cs="Times New Roman"/>
          <w:color w:val="000000"/>
          <w:szCs w:val="24"/>
          <w:vertAlign w:val="superscript"/>
          <w:lang w:eastAsia="en-AU"/>
        </w:rPr>
        <w:t>13</w:t>
      </w:r>
      <w:r w:rsidR="006D1D42" w:rsidRPr="00E9166F">
        <w:rPr>
          <w:rFonts w:ascii="Times" w:eastAsia="Times New Roman" w:hAnsi="Times" w:cs="Times New Roman"/>
          <w:color w:val="000000"/>
          <w:szCs w:val="24"/>
          <w:lang w:eastAsia="en-AU"/>
        </w:rPr>
        <w:t>C NMR (100 MHz, CDCl</w:t>
      </w:r>
      <w:r w:rsidR="006D1D42" w:rsidRPr="00E9166F">
        <w:rPr>
          <w:rFonts w:ascii="Times" w:eastAsia="Times New Roman" w:hAnsi="Times" w:cs="Times New Roman"/>
          <w:color w:val="000000"/>
          <w:szCs w:val="24"/>
          <w:vertAlign w:val="subscript"/>
          <w:lang w:eastAsia="en-AU"/>
        </w:rPr>
        <w:t>3</w:t>
      </w:r>
      <w:r w:rsidR="006D1D42" w:rsidRPr="00E9166F">
        <w:rPr>
          <w:rFonts w:ascii="Times" w:eastAsia="Times New Roman" w:hAnsi="Times" w:cs="Times New Roman"/>
          <w:color w:val="000000"/>
          <w:szCs w:val="24"/>
          <w:lang w:eastAsia="en-AU"/>
        </w:rPr>
        <w:t>): δ 128.0, 129.0, 132.7, 153.4, 155.0, 161.7.</w:t>
      </w:r>
      <w:r w:rsidRPr="00E9166F">
        <w:rPr>
          <w:rFonts w:ascii="Times" w:eastAsia="Times New Roman" w:hAnsi="Times" w:cs="Times New Roman"/>
          <w:szCs w:val="24"/>
          <w:lang w:eastAsia="en-AU"/>
        </w:rPr>
        <w:t xml:space="preserve"> </w:t>
      </w:r>
      <w:r w:rsidRPr="00E9166F">
        <w:rPr>
          <w:rFonts w:ascii="Times" w:hAnsi="Times"/>
          <w:szCs w:val="24"/>
        </w:rPr>
        <w:t xml:space="preserve">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1552, </w:t>
      </w:r>
      <w:r w:rsidRPr="00E9166F">
        <w:rPr>
          <w:rFonts w:ascii="Times" w:hAnsi="Times"/>
          <w:szCs w:val="24"/>
        </w:rPr>
        <w:lastRenderedPageBreak/>
        <w:t xml:space="preserve">1514, 1426, 1360, 1302, 976. LRMS (APCI): </w:t>
      </w:r>
      <w:r w:rsidRPr="00E9166F">
        <w:rPr>
          <w:rFonts w:ascii="Times" w:hAnsi="Times"/>
          <w:i/>
          <w:szCs w:val="24"/>
        </w:rPr>
        <w:t>m/z</w:t>
      </w:r>
      <w:r w:rsidRPr="00E9166F">
        <w:rPr>
          <w:rFonts w:ascii="Times" w:hAnsi="Times"/>
          <w:szCs w:val="24"/>
        </w:rPr>
        <w:t xml:space="preserve"> 249.1 ([MH</w:t>
      </w:r>
      <w:proofErr w:type="gramStart"/>
      <w:r w:rsidRPr="00E9166F">
        <w:rPr>
          <w:rFonts w:ascii="Times" w:hAnsi="Times"/>
          <w:szCs w:val="24"/>
        </w:rPr>
        <w:t>]</w:t>
      </w:r>
      <w:r w:rsidRPr="00E9166F">
        <w:rPr>
          <w:rFonts w:ascii="Times" w:hAnsi="Times"/>
          <w:szCs w:val="24"/>
          <w:vertAlign w:val="superscript"/>
        </w:rPr>
        <w:t>+</w:t>
      </w:r>
      <w:proofErr w:type="gramEnd"/>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65%), 250.9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100%), 253.1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 xml:space="preserve">Br), 25%).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248.88888,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35</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79</w:t>
      </w:r>
      <w:r w:rsidRPr="00E9166F">
        <w:rPr>
          <w:rFonts w:ascii="Times" w:hAnsi="Times"/>
          <w:szCs w:val="24"/>
        </w:rPr>
        <w:t>Br)) 250.88684, ([MH]</w:t>
      </w:r>
      <w:r w:rsidRPr="00E9166F">
        <w:rPr>
          <w:rFonts w:ascii="Times" w:hAnsi="Times"/>
          <w:szCs w:val="24"/>
          <w:vertAlign w:val="superscript"/>
        </w:rPr>
        <w:t>+</w:t>
      </w:r>
      <w:r w:rsidRPr="00E9166F">
        <w:rPr>
          <w:rFonts w:ascii="Times" w:hAnsi="Times"/>
          <w:szCs w:val="24"/>
        </w:rPr>
        <w:t>, (</w:t>
      </w:r>
      <w:r w:rsidRPr="00E9166F">
        <w:rPr>
          <w:rFonts w:ascii="Times" w:hAnsi="Times"/>
          <w:szCs w:val="24"/>
          <w:vertAlign w:val="superscript"/>
        </w:rPr>
        <w:t>37</w:t>
      </w:r>
      <w:r w:rsidRPr="00E9166F">
        <w:rPr>
          <w:rFonts w:ascii="Times" w:hAnsi="Times"/>
          <w:szCs w:val="24"/>
        </w:rPr>
        <w:t xml:space="preserve">Cl, </w:t>
      </w:r>
      <w:r w:rsidRPr="00E9166F">
        <w:rPr>
          <w:rFonts w:ascii="Times" w:hAnsi="Times"/>
          <w:szCs w:val="24"/>
          <w:vertAlign w:val="superscript"/>
        </w:rPr>
        <w:t>81</w:t>
      </w:r>
      <w:r w:rsidRPr="00E9166F">
        <w:rPr>
          <w:rFonts w:ascii="Times" w:hAnsi="Times"/>
          <w:szCs w:val="24"/>
        </w:rPr>
        <w:t>Br)) 252.88389, found 248.88834, 250.88617, 252.88332.</w:t>
      </w:r>
    </w:p>
    <w:p w:rsidR="00DB1624" w:rsidRPr="00E9166F" w:rsidRDefault="00DB1624"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Bromothieno[</w:t>
      </w:r>
      <w:proofErr w:type="gramEnd"/>
      <w:r w:rsidRPr="00E9166F">
        <w:rPr>
          <w:rFonts w:ascii="Times" w:eastAsia="Times New Roman" w:hAnsi="Times" w:cs="Times New Roman"/>
          <w:b/>
          <w:color w:val="000000"/>
          <w:szCs w:val="24"/>
          <w:lang w:eastAsia="en-AU"/>
        </w:rPr>
        <w:t>3,2-d]pyrimidin-4-amine</w:t>
      </w:r>
      <w:ins w:id="34" w:author="Alice" w:date="2014-02-07T10:09:00Z">
        <w:r w:rsidR="00BE656A">
          <w:rPr>
            <w:rFonts w:ascii="Times" w:eastAsia="Times New Roman" w:hAnsi="Times" w:cs="Times New Roman"/>
            <w:b/>
            <w:color w:val="000000"/>
            <w:szCs w:val="24"/>
            <w:lang w:eastAsia="en-AU"/>
          </w:rPr>
          <w:t>, OSM-S-139</w:t>
        </w:r>
      </w:ins>
      <w:r w:rsidRPr="00E9166F">
        <w:rPr>
          <w:rFonts w:ascii="Times" w:eastAsia="Times New Roman" w:hAnsi="Times" w:cs="Times New Roman"/>
          <w:b/>
          <w:color w:val="000000"/>
          <w:szCs w:val="24"/>
          <w:lang w:eastAsia="en-AU"/>
        </w:rPr>
        <w:t xml:space="preserve"> (AT-6)</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532965" cy="1174778"/>
            <wp:effectExtent l="0" t="0" r="0" b="6350"/>
            <wp:docPr id="16" name="Picture 16" descr="https://lh4.googleusercontent.com/buCvp562vcsT_c5r8Xn2YtdXQ6WHmuTTq1pYZXuagSkcnnyMN3LEsA3Lt5Cv64L1hG2caxK_eA5SKP19pwE6L_WYjJWeYm4enW_TxFPgQUArT3We1py4-ajjJbPiy5he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uCvp562vcsT_c5r8Xn2YtdXQ6WHmuTTq1pYZXuagSkcnnyMN3LEsA3Lt5Cv64L1hG2caxK_eA5SKP19pwE6L_WYjJWeYm4enW_TxFPgQUArT3We1py4-ajjJbPiy5heBK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6" cy="117479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94581D" w:rsidRPr="00E9166F" w:rsidRDefault="0094581D" w:rsidP="00E9166F">
      <w:pPr>
        <w:jc w:val="both"/>
        <w:rPr>
          <w:rFonts w:ascii="Times" w:hAnsi="Times"/>
          <w:szCs w:val="24"/>
        </w:rPr>
      </w:pPr>
      <w:r w:rsidRPr="00E9166F">
        <w:rPr>
          <w:rFonts w:ascii="Times" w:hAnsi="Times"/>
          <w:szCs w:val="24"/>
        </w:rPr>
        <w:t>4-</w:t>
      </w:r>
      <w:proofErr w:type="gramStart"/>
      <w:r w:rsidRPr="00E9166F">
        <w:rPr>
          <w:rFonts w:ascii="Times" w:hAnsi="Times"/>
          <w:szCs w:val="24"/>
        </w:rPr>
        <w:t>Chlorothieno[</w:t>
      </w:r>
      <w:proofErr w:type="gramEnd"/>
      <w:r w:rsidRPr="00E9166F">
        <w:rPr>
          <w:rFonts w:ascii="Times" w:hAnsi="Times"/>
          <w:szCs w:val="24"/>
        </w:rPr>
        <w:t>3,2-</w:t>
      </w:r>
      <w:r w:rsidRPr="00E9166F">
        <w:rPr>
          <w:rFonts w:ascii="Times" w:hAnsi="Times"/>
          <w:i/>
          <w:szCs w:val="24"/>
        </w:rPr>
        <w:t>d</w:t>
      </w:r>
      <w:r w:rsidRPr="00E9166F">
        <w:rPr>
          <w:rFonts w:ascii="Times" w:hAnsi="Times"/>
          <w:szCs w:val="24"/>
        </w:rPr>
        <w:t xml:space="preserve">]pyrimidine (143 mg, 0.84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and 28 % </w:t>
      </w:r>
      <w:proofErr w:type="spellStart"/>
      <w:r w:rsidRPr="00E9166F">
        <w:rPr>
          <w:rFonts w:ascii="Times" w:hAnsi="Times"/>
          <w:szCs w:val="24"/>
        </w:rPr>
        <w:t>aq</w:t>
      </w:r>
      <w:proofErr w:type="spellEnd"/>
      <w:r w:rsidRPr="00E9166F">
        <w:rPr>
          <w:rFonts w:ascii="Times" w:hAnsi="Times"/>
          <w:szCs w:val="24"/>
        </w:rPr>
        <w:t xml:space="preserve"> NH</w:t>
      </w:r>
      <w:r w:rsidRPr="00E9166F">
        <w:rPr>
          <w:rFonts w:ascii="Times" w:hAnsi="Times"/>
          <w:szCs w:val="24"/>
          <w:vertAlign w:val="subscript"/>
        </w:rPr>
        <w:t>4</w:t>
      </w:r>
      <w:r w:rsidRPr="00E9166F">
        <w:rPr>
          <w:rFonts w:ascii="Times" w:hAnsi="Times"/>
          <w:szCs w:val="24"/>
        </w:rPr>
        <w:t xml:space="preserve">OH (5.0 mL, 14.8 M, 74 </w:t>
      </w:r>
      <w:proofErr w:type="spellStart"/>
      <w:r w:rsidRPr="00E9166F">
        <w:rPr>
          <w:rFonts w:ascii="Times" w:hAnsi="Times"/>
          <w:szCs w:val="24"/>
        </w:rPr>
        <w:t>mmol</w:t>
      </w:r>
      <w:proofErr w:type="spellEnd"/>
      <w:r w:rsidRPr="00E9166F">
        <w:rPr>
          <w:rFonts w:ascii="Times" w:hAnsi="Times"/>
          <w:szCs w:val="24"/>
        </w:rPr>
        <w:t xml:space="preserve">, 87 </w:t>
      </w:r>
      <w:proofErr w:type="spellStart"/>
      <w:r w:rsidRPr="00E9166F">
        <w:rPr>
          <w:rFonts w:ascii="Times" w:hAnsi="Times"/>
          <w:szCs w:val="24"/>
        </w:rPr>
        <w:t>eq</w:t>
      </w:r>
      <w:proofErr w:type="spellEnd"/>
      <w:r w:rsidRPr="00E9166F">
        <w:rPr>
          <w:rFonts w:ascii="Times" w:hAnsi="Times"/>
          <w:szCs w:val="24"/>
        </w:rPr>
        <w:t xml:space="preserve">) were heated at 120 °C for 3 h in a sealed tube. To the solution was added MeOH (5 mL). The solution was concentrated </w:t>
      </w:r>
      <w:r w:rsidRPr="00E9166F">
        <w:rPr>
          <w:rFonts w:ascii="Times" w:hAnsi="Times"/>
          <w:i/>
          <w:szCs w:val="24"/>
        </w:rPr>
        <w:t>in vacuo</w:t>
      </w:r>
      <w:r w:rsidRPr="00E9166F">
        <w:rPr>
          <w:rFonts w:ascii="Times" w:hAnsi="Times"/>
          <w:szCs w:val="24"/>
        </w:rPr>
        <w:t xml:space="preserve"> to yield a yellow solid. </w:t>
      </w:r>
      <w:proofErr w:type="spellStart"/>
      <w:r w:rsidRPr="00E9166F">
        <w:rPr>
          <w:rFonts w:ascii="Times" w:hAnsi="Times"/>
          <w:szCs w:val="24"/>
        </w:rPr>
        <w:t>EtOAc</w:t>
      </w:r>
      <w:proofErr w:type="spellEnd"/>
      <w:r w:rsidRPr="00E9166F">
        <w:rPr>
          <w:rFonts w:ascii="Times" w:hAnsi="Times"/>
          <w:szCs w:val="24"/>
        </w:rPr>
        <w:t xml:space="preserve"> (30 mL) and H</w:t>
      </w:r>
      <w:r w:rsidRPr="00E9166F">
        <w:rPr>
          <w:rFonts w:ascii="Times" w:hAnsi="Times"/>
          <w:szCs w:val="24"/>
          <w:vertAlign w:val="subscript"/>
        </w:rPr>
        <w:t>2</w:t>
      </w:r>
      <w:r w:rsidRPr="00E9166F">
        <w:rPr>
          <w:rFonts w:ascii="Times" w:hAnsi="Times"/>
          <w:szCs w:val="24"/>
        </w:rPr>
        <w:t>O (10 mL) were added to the yellow solid. The organic layer was separated, washed with H</w:t>
      </w:r>
      <w:r w:rsidRPr="00E9166F">
        <w:rPr>
          <w:rFonts w:ascii="Times" w:hAnsi="Times"/>
          <w:szCs w:val="24"/>
          <w:vertAlign w:val="subscript"/>
        </w:rPr>
        <w:t>2</w:t>
      </w:r>
      <w:r w:rsidRPr="00E9166F">
        <w:rPr>
          <w:rFonts w:ascii="Times" w:hAnsi="Times"/>
          <w:szCs w:val="24"/>
        </w:rPr>
        <w:t>O (10 mL) and brine (10 mL), dried over MgSO</w:t>
      </w:r>
      <w:r w:rsidRPr="00E9166F">
        <w:rPr>
          <w:rFonts w:ascii="Times" w:hAnsi="Times"/>
          <w:szCs w:val="24"/>
          <w:vertAlign w:val="subscript"/>
        </w:rPr>
        <w:t>4</w:t>
      </w:r>
      <w:r w:rsidRPr="00E9166F">
        <w:rPr>
          <w:rFonts w:ascii="Times" w:hAnsi="Times"/>
          <w:szCs w:val="24"/>
        </w:rPr>
        <w:t xml:space="preserve"> and </w:t>
      </w:r>
      <w:proofErr w:type="spellStart"/>
      <w:r w:rsidRPr="00E9166F">
        <w:rPr>
          <w:rFonts w:ascii="Times" w:hAnsi="Times"/>
          <w:szCs w:val="24"/>
        </w:rPr>
        <w:t>concd</w:t>
      </w:r>
      <w:proofErr w:type="spellEnd"/>
      <w:r w:rsidRPr="00E9166F">
        <w:rPr>
          <w:rFonts w:ascii="Times" w:hAnsi="Times"/>
          <w:szCs w:val="24"/>
        </w:rPr>
        <w:t xml:space="preserve"> </w:t>
      </w:r>
      <w:r w:rsidRPr="00E9166F">
        <w:rPr>
          <w:rFonts w:ascii="Times" w:hAnsi="Times"/>
          <w:i/>
          <w:szCs w:val="24"/>
        </w:rPr>
        <w:t>in vacuo</w:t>
      </w:r>
      <w:r w:rsidRPr="00E9166F">
        <w:rPr>
          <w:rFonts w:ascii="Times" w:hAnsi="Times"/>
          <w:szCs w:val="24"/>
        </w:rPr>
        <w:t xml:space="preserve"> to yield the title compound as a yellow solid (83 mg, 0.36 </w:t>
      </w:r>
      <w:proofErr w:type="spellStart"/>
      <w:r w:rsidRPr="00E9166F">
        <w:rPr>
          <w:rFonts w:ascii="Times" w:hAnsi="Times"/>
          <w:szCs w:val="24"/>
        </w:rPr>
        <w:t>mmol</w:t>
      </w:r>
      <w:proofErr w:type="spellEnd"/>
      <w:r w:rsidRPr="00E9166F">
        <w:rPr>
          <w:rFonts w:ascii="Times" w:hAnsi="Times"/>
          <w:szCs w:val="24"/>
        </w:rPr>
        <w:t>, 43%).</w:t>
      </w:r>
    </w:p>
    <w:p w:rsidR="0094581D" w:rsidRPr="00E9166F" w:rsidRDefault="0094581D" w:rsidP="00E9166F">
      <w:pPr>
        <w:jc w:val="both"/>
        <w:rPr>
          <w:rFonts w:ascii="Times" w:hAnsi="Times"/>
          <w:szCs w:val="24"/>
        </w:rPr>
      </w:pPr>
      <w:r w:rsidRPr="00E9166F">
        <w:rPr>
          <w:rFonts w:ascii="Times" w:hAnsi="Times"/>
          <w:szCs w:val="24"/>
        </w:rPr>
        <w:t xml:space="preserve">Decomposes at 243 – 245 °C, mp (residual solid): 250 °C – 252 °C. </w:t>
      </w:r>
      <w:r w:rsidRPr="00E9166F">
        <w:rPr>
          <w:rFonts w:ascii="Times" w:hAnsi="Times"/>
          <w:szCs w:val="24"/>
          <w:vertAlign w:val="superscript"/>
        </w:rPr>
        <w:t>1</w:t>
      </w:r>
      <w:r w:rsidRPr="00E9166F">
        <w:rPr>
          <w:rFonts w:ascii="Times" w:hAnsi="Times"/>
          <w:szCs w:val="24"/>
        </w:rPr>
        <w:t>H NMR (400 MHz, CH</w:t>
      </w:r>
      <w:r w:rsidRPr="00E9166F">
        <w:rPr>
          <w:rFonts w:ascii="Times" w:hAnsi="Times"/>
          <w:szCs w:val="24"/>
          <w:vertAlign w:val="subscript"/>
        </w:rPr>
        <w:t>3</w:t>
      </w:r>
      <w:r w:rsidRPr="00E9166F">
        <w:rPr>
          <w:rFonts w:ascii="Times" w:hAnsi="Times"/>
          <w:szCs w:val="24"/>
        </w:rPr>
        <w:t>OD): δ 7.40 (1H, s, H</w:t>
      </w:r>
      <w:r w:rsidRPr="00E9166F">
        <w:rPr>
          <w:rFonts w:ascii="Times" w:hAnsi="Times"/>
          <w:szCs w:val="24"/>
          <w:vertAlign w:val="superscript"/>
        </w:rPr>
        <w:t>7</w:t>
      </w:r>
      <w:r w:rsidRPr="00E9166F">
        <w:rPr>
          <w:rFonts w:ascii="Times" w:hAnsi="Times"/>
          <w:szCs w:val="24"/>
        </w:rPr>
        <w:t>), 8.33 (1H, s, H</w:t>
      </w:r>
      <w:r w:rsidRPr="00E9166F">
        <w:rPr>
          <w:rFonts w:ascii="Times" w:hAnsi="Times"/>
          <w:szCs w:val="24"/>
          <w:vertAlign w:val="superscript"/>
        </w:rPr>
        <w:t>2</w:t>
      </w:r>
      <w:r w:rsidRPr="00E9166F">
        <w:rPr>
          <w:rFonts w:ascii="Times" w:hAnsi="Times"/>
          <w:szCs w:val="24"/>
        </w:rPr>
        <w:t>), (H</w:t>
      </w:r>
      <w:r w:rsidRPr="00E9166F">
        <w:rPr>
          <w:rFonts w:ascii="Times" w:hAnsi="Times"/>
          <w:szCs w:val="24"/>
          <w:vertAlign w:val="superscript"/>
        </w:rPr>
        <w:t>4’</w:t>
      </w:r>
      <w:r w:rsidRPr="00E9166F">
        <w:rPr>
          <w:rFonts w:ascii="Times" w:hAnsi="Times"/>
          <w:szCs w:val="24"/>
        </w:rPr>
        <w:t xml:space="preserve"> not observed).</w:t>
      </w:r>
      <w:r w:rsidRPr="00E9166F">
        <w:rPr>
          <w:rFonts w:ascii="Times" w:hAnsi="Times"/>
          <w:szCs w:val="24"/>
          <w:vertAlign w:val="superscript"/>
        </w:rPr>
        <w:t>13</w:t>
      </w:r>
      <w:r w:rsidRPr="00E9166F">
        <w:rPr>
          <w:rFonts w:ascii="Times" w:hAnsi="Times"/>
          <w:szCs w:val="24"/>
        </w:rPr>
        <w:t>C-NMR (100 MHz, CH</w:t>
      </w:r>
      <w:r w:rsidRPr="00E9166F">
        <w:rPr>
          <w:rFonts w:ascii="Times" w:hAnsi="Times"/>
          <w:szCs w:val="24"/>
          <w:vertAlign w:val="subscript"/>
        </w:rPr>
        <w:t>3</w:t>
      </w:r>
      <w:r w:rsidRPr="00E9166F">
        <w:rPr>
          <w:rFonts w:ascii="Times" w:hAnsi="Times"/>
          <w:szCs w:val="24"/>
        </w:rPr>
        <w:t>OD): δ 117.6 (C</w:t>
      </w:r>
      <w:r w:rsidRPr="00E9166F">
        <w:rPr>
          <w:rFonts w:ascii="Times" w:hAnsi="Times"/>
          <w:szCs w:val="24"/>
          <w:vertAlign w:val="superscript"/>
        </w:rPr>
        <w:t>6</w:t>
      </w:r>
      <w:r w:rsidRPr="00E9166F">
        <w:rPr>
          <w:rFonts w:ascii="Times" w:hAnsi="Times"/>
          <w:szCs w:val="24"/>
        </w:rPr>
        <w:t>), 125.0 (C</w:t>
      </w:r>
      <w:r w:rsidRPr="00E9166F">
        <w:rPr>
          <w:rFonts w:ascii="Times" w:hAnsi="Times"/>
          <w:szCs w:val="24"/>
          <w:vertAlign w:val="superscript"/>
        </w:rPr>
        <w:t>4a</w:t>
      </w:r>
      <w:r w:rsidRPr="00E9166F">
        <w:rPr>
          <w:rFonts w:ascii="Times" w:hAnsi="Times"/>
          <w:szCs w:val="24"/>
        </w:rPr>
        <w:t>), 128.0 (C</w:t>
      </w:r>
      <w:r w:rsidRPr="00E9166F">
        <w:rPr>
          <w:rFonts w:ascii="Times" w:hAnsi="Times"/>
          <w:szCs w:val="24"/>
          <w:vertAlign w:val="superscript"/>
        </w:rPr>
        <w:t>7</w:t>
      </w:r>
      <w:r w:rsidRPr="00E9166F">
        <w:rPr>
          <w:rFonts w:ascii="Times" w:hAnsi="Times"/>
          <w:szCs w:val="24"/>
        </w:rPr>
        <w:t>), 156.0 (C</w:t>
      </w:r>
      <w:r w:rsidRPr="00E9166F">
        <w:rPr>
          <w:rFonts w:ascii="Times" w:hAnsi="Times"/>
          <w:szCs w:val="24"/>
          <w:vertAlign w:val="superscript"/>
        </w:rPr>
        <w:t>7a</w:t>
      </w:r>
      <w:r w:rsidRPr="00E9166F">
        <w:rPr>
          <w:rFonts w:ascii="Times" w:hAnsi="Times"/>
          <w:szCs w:val="24"/>
        </w:rPr>
        <w:t>), 158.9 (C</w:t>
      </w:r>
      <w:r w:rsidRPr="00E9166F">
        <w:rPr>
          <w:rFonts w:ascii="Times" w:hAnsi="Times"/>
          <w:szCs w:val="24"/>
          <w:vertAlign w:val="superscript"/>
        </w:rPr>
        <w:t>2</w:t>
      </w:r>
      <w:r w:rsidRPr="00E9166F">
        <w:rPr>
          <w:rFonts w:ascii="Times" w:hAnsi="Times"/>
          <w:szCs w:val="24"/>
        </w:rPr>
        <w:t>), 160.0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3150, 1676, 1578, 1533, 1514, 822. LRMS (APCI): </w:t>
      </w:r>
      <w:r w:rsidRPr="00E9166F">
        <w:rPr>
          <w:rFonts w:ascii="Times" w:hAnsi="Times"/>
          <w:i/>
          <w:szCs w:val="24"/>
        </w:rPr>
        <w:t>m/z</w:t>
      </w:r>
      <w:r w:rsidRPr="00E9166F">
        <w:rPr>
          <w:rFonts w:ascii="Times" w:hAnsi="Times"/>
          <w:szCs w:val="24"/>
        </w:rPr>
        <w:t xml:space="preserve"> 230.0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98%), 232.0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229.93876,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231.93671, found 229.93813, 231.93604.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4</w:t>
      </w:r>
      <w:r w:rsidRPr="00E9166F">
        <w:rPr>
          <w:rFonts w:ascii="Times" w:hAnsi="Times"/>
          <w:szCs w:val="24"/>
        </w:rPr>
        <w:t>BrN</w:t>
      </w:r>
      <w:r w:rsidRPr="00E9166F">
        <w:rPr>
          <w:rFonts w:ascii="Times" w:hAnsi="Times"/>
          <w:szCs w:val="24"/>
          <w:vertAlign w:val="subscript"/>
        </w:rPr>
        <w:t>3</w:t>
      </w:r>
      <w:r w:rsidRPr="00E9166F">
        <w:rPr>
          <w:rFonts w:ascii="Times" w:hAnsi="Times"/>
          <w:szCs w:val="24"/>
        </w:rPr>
        <w:t>S: C, 31.32; H, 1.75; N, 18.26, found: C, 31.58; H, 1.82; N, 17.99.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4-6-</w:t>
      </w:r>
      <w:proofErr w:type="gramStart"/>
      <w:r w:rsidRPr="00E9166F">
        <w:rPr>
          <w:rFonts w:ascii="Times" w:eastAsia="Times New Roman" w:hAnsi="Times" w:cs="Times New Roman"/>
          <w:b/>
          <w:color w:val="000000"/>
          <w:szCs w:val="24"/>
          <w:lang w:eastAsia="en-AU"/>
        </w:rPr>
        <w:t>Diphenylthieno[</w:t>
      </w:r>
      <w:proofErr w:type="gramEnd"/>
      <w:r w:rsidRPr="00E9166F">
        <w:rPr>
          <w:rFonts w:ascii="Times" w:eastAsia="Times New Roman" w:hAnsi="Times" w:cs="Times New Roman"/>
          <w:b/>
          <w:color w:val="000000"/>
          <w:szCs w:val="24"/>
          <w:lang w:eastAsia="en-AU"/>
        </w:rPr>
        <w:t>3,2-d]pyrimidine</w:t>
      </w:r>
      <w:ins w:id="35" w:author="Alice" w:date="2014-02-07T10:09:00Z">
        <w:r w:rsidR="00BE656A">
          <w:rPr>
            <w:rFonts w:ascii="Times" w:eastAsia="Times New Roman" w:hAnsi="Times" w:cs="Times New Roman"/>
            <w:b/>
            <w:color w:val="000000"/>
            <w:szCs w:val="24"/>
            <w:lang w:eastAsia="en-AU"/>
          </w:rPr>
          <w:t>, OSM-S-122</w:t>
        </w:r>
      </w:ins>
      <w:r w:rsidRPr="00E9166F">
        <w:rPr>
          <w:rFonts w:ascii="Times" w:eastAsia="Times New Roman" w:hAnsi="Times" w:cs="Times New Roman"/>
          <w:b/>
          <w:color w:val="000000"/>
          <w:szCs w:val="24"/>
          <w:lang w:eastAsia="en-AU"/>
        </w:rPr>
        <w:t xml:space="preserve"> (AT-7)</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856096" cy="1540805"/>
            <wp:effectExtent l="0" t="0" r="0" b="2540"/>
            <wp:docPr id="15" name="Picture 15" descr="https://lh5.googleusercontent.com/7rsWDQQrlbBxgFP2_AZZwXBWQesn2IccTkzm730EeBdBjo899sjllTy5sGS_o_Afsgwq0pQakikNaGtqLp9iCVkmU6pIpSeI7WpeXT9y6sJ0jZIjeqkdaExCmsacU4m1P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sWDQQrlbBxgFP2_AZZwXBWQesn2IccTkzm730EeBdBjo899sjllTy5sGS_o_Afsgwq0pQakikNaGtqLp9iCVkmU6pIpSeI7WpeXT9y6sJ0jZIjeqkdaExCmsacU4m1PM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1379" cy="1545191"/>
                    </a:xfrm>
                    <a:prstGeom prst="rect">
                      <a:avLst/>
                    </a:prstGeom>
                    <a:noFill/>
                    <a:ln>
                      <a:noFill/>
                    </a:ln>
                  </pic:spPr>
                </pic:pic>
              </a:graphicData>
            </a:graphic>
          </wp:inline>
        </w:drawing>
      </w:r>
    </w:p>
    <w:p w:rsidR="001831B5" w:rsidRPr="00E9166F" w:rsidRDefault="001831B5"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t xml:space="preserve">AT-4a </w:t>
      </w:r>
      <w:r w:rsidR="0004691A" w:rsidRPr="00E9166F">
        <w:rPr>
          <w:rFonts w:ascii="Times" w:eastAsia="Times New Roman" w:hAnsi="Times" w:cs="Times New Roman"/>
          <w:szCs w:val="24"/>
          <w:lang w:eastAsia="en-AU"/>
        </w:rPr>
        <w:t xml:space="preserve">(0.025 g, 0.085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w:t>
      </w:r>
      <w:r w:rsidRPr="00E9166F">
        <w:rPr>
          <w:rFonts w:ascii="Times" w:eastAsia="Times New Roman" w:hAnsi="Times" w:cs="Times New Roman"/>
          <w:szCs w:val="24"/>
          <w:lang w:eastAsia="en-AU"/>
        </w:rPr>
        <w:t xml:space="preserve"> equiv.) </w:t>
      </w:r>
      <w:r w:rsidR="0004691A" w:rsidRPr="00E9166F">
        <w:rPr>
          <w:rFonts w:ascii="Times" w:eastAsia="Times New Roman" w:hAnsi="Times" w:cs="Times New Roman"/>
          <w:szCs w:val="24"/>
          <w:lang w:eastAsia="en-AU"/>
        </w:rPr>
        <w:t xml:space="preserve">and </w:t>
      </w:r>
      <w:proofErr w:type="spellStart"/>
      <w:r w:rsidR="0004691A" w:rsidRPr="00E9166F">
        <w:rPr>
          <w:rFonts w:ascii="Times" w:eastAsia="Times New Roman" w:hAnsi="Times" w:cs="Times New Roman"/>
          <w:szCs w:val="24"/>
          <w:lang w:eastAsia="en-AU"/>
        </w:rPr>
        <w:t>phenylboric</w:t>
      </w:r>
      <w:proofErr w:type="spellEnd"/>
      <w:r w:rsidR="0004691A" w:rsidRPr="00E9166F">
        <w:rPr>
          <w:rFonts w:ascii="Times" w:eastAsia="Times New Roman" w:hAnsi="Times" w:cs="Times New Roman"/>
          <w:szCs w:val="24"/>
          <w:lang w:eastAsia="en-AU"/>
        </w:rPr>
        <w:t xml:space="preserve"> acid (0.013 g, 0.10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1.2 equiv.) was added to</w:t>
      </w:r>
      <w:r w:rsidRPr="00E9166F">
        <w:rPr>
          <w:rFonts w:ascii="Times" w:eastAsia="Times New Roman" w:hAnsi="Times" w:cs="Times New Roman"/>
          <w:szCs w:val="24"/>
          <w:lang w:eastAsia="en-AU"/>
        </w:rPr>
        <w:t xml:space="preserve"> a degassed solution of isopropanol (1 mL) and K</w:t>
      </w:r>
      <w:r w:rsidRPr="00E9166F">
        <w:rPr>
          <w:rFonts w:ascii="Times" w:eastAsia="Times New Roman" w:hAnsi="Times" w:cs="Times New Roman"/>
          <w:szCs w:val="24"/>
          <w:vertAlign w:val="subscript"/>
          <w:lang w:eastAsia="en-AU"/>
        </w:rPr>
        <w:t>2</w:t>
      </w:r>
      <w:r w:rsidRPr="00E9166F">
        <w:rPr>
          <w:rFonts w:ascii="Times" w:eastAsia="Times New Roman" w:hAnsi="Times" w:cs="Times New Roman"/>
          <w:szCs w:val="24"/>
          <w:lang w:eastAsia="en-AU"/>
        </w:rPr>
        <w:t>CO</w:t>
      </w:r>
      <w:r w:rsidRPr="00E9166F">
        <w:rPr>
          <w:rFonts w:ascii="Times" w:eastAsia="Times New Roman" w:hAnsi="Times" w:cs="Times New Roman"/>
          <w:szCs w:val="24"/>
          <w:vertAlign w:val="subscript"/>
          <w:lang w:eastAsia="en-AU"/>
        </w:rPr>
        <w:t>3</w:t>
      </w:r>
      <w:r w:rsidR="0004691A" w:rsidRPr="00E9166F">
        <w:rPr>
          <w:rFonts w:ascii="Times" w:eastAsia="Times New Roman" w:hAnsi="Times" w:cs="Times New Roman"/>
          <w:szCs w:val="24"/>
          <w:lang w:eastAsia="en-AU"/>
        </w:rPr>
        <w:t xml:space="preserve"> (1 M, 0.24 mL, 3</w:t>
      </w:r>
      <w:r w:rsidRPr="00E9166F">
        <w:rPr>
          <w:rFonts w:ascii="Times" w:eastAsia="Times New Roman" w:hAnsi="Times" w:cs="Times New Roman"/>
          <w:szCs w:val="24"/>
          <w:lang w:eastAsia="en-AU"/>
        </w:rPr>
        <w:t xml:space="preserve"> equiv.)</w:t>
      </w:r>
      <w:r w:rsidR="0004691A" w:rsidRPr="00E9166F">
        <w:rPr>
          <w:rFonts w:ascii="Times" w:eastAsia="Times New Roman" w:hAnsi="Times" w:cs="Times New Roman"/>
          <w:szCs w:val="24"/>
          <w:lang w:eastAsia="en-AU"/>
        </w:rPr>
        <w:t xml:space="preserve">. The reaction mixture was degassed for a further 5 minutes. </w:t>
      </w:r>
      <w:proofErr w:type="spellStart"/>
      <w:proofErr w:type="gramStart"/>
      <w:r w:rsidR="0004691A" w:rsidRPr="00E9166F">
        <w:rPr>
          <w:rFonts w:ascii="Times" w:eastAsia="Times New Roman" w:hAnsi="Times" w:cs="Times New Roman"/>
          <w:szCs w:val="24"/>
          <w:lang w:eastAsia="en-AU"/>
        </w:rPr>
        <w:t>Pd</w:t>
      </w:r>
      <w:proofErr w:type="spellEnd"/>
      <w:r w:rsidR="0004691A" w:rsidRPr="00E9166F">
        <w:rPr>
          <w:rFonts w:ascii="Times" w:eastAsia="Times New Roman" w:hAnsi="Times" w:cs="Times New Roman"/>
          <w:szCs w:val="24"/>
          <w:lang w:eastAsia="en-AU"/>
        </w:rPr>
        <w:t>(</w:t>
      </w:r>
      <w:proofErr w:type="spellStart"/>
      <w:proofErr w:type="gramEnd"/>
      <w:r w:rsidR="0004691A" w:rsidRPr="00E9166F">
        <w:rPr>
          <w:rFonts w:ascii="Times" w:eastAsia="Times New Roman" w:hAnsi="Times" w:cs="Times New Roman"/>
          <w:szCs w:val="24"/>
          <w:lang w:eastAsia="en-AU"/>
        </w:rPr>
        <w:t>dppf</w:t>
      </w:r>
      <w:proofErr w:type="spellEnd"/>
      <w:r w:rsidR="0004691A" w:rsidRPr="00E9166F">
        <w:rPr>
          <w:rFonts w:ascii="Times" w:eastAsia="Times New Roman" w:hAnsi="Times" w:cs="Times New Roman"/>
          <w:szCs w:val="24"/>
          <w:lang w:eastAsia="en-AU"/>
        </w:rPr>
        <w:t>)Cl</w:t>
      </w:r>
      <w:r w:rsidR="0004691A" w:rsidRPr="00E9166F">
        <w:rPr>
          <w:rFonts w:ascii="Times" w:eastAsia="Times New Roman" w:hAnsi="Times" w:cs="Times New Roman"/>
          <w:szCs w:val="24"/>
          <w:vertAlign w:val="subscript"/>
          <w:lang w:eastAsia="en-AU"/>
        </w:rPr>
        <w:t>2</w:t>
      </w:r>
      <w:r w:rsidR="0004691A" w:rsidRPr="00E9166F">
        <w:rPr>
          <w:rFonts w:ascii="Times" w:eastAsia="Times New Roman" w:hAnsi="Times" w:cs="Times New Roman"/>
          <w:szCs w:val="24"/>
          <w:lang w:eastAsia="en-AU"/>
        </w:rPr>
        <w:t xml:space="preserve"> (0.012 g, 0.017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0.2 equiv.) was added and the reaction mixture stirred at 80°C overnight. The reaction mixture was cooled to room temperature, diluted with </w:t>
      </w:r>
      <w:proofErr w:type="spellStart"/>
      <w:r w:rsidR="0004691A" w:rsidRPr="00E9166F">
        <w:rPr>
          <w:rFonts w:ascii="Times" w:eastAsia="Times New Roman" w:hAnsi="Times" w:cs="Times New Roman"/>
          <w:szCs w:val="24"/>
          <w:lang w:eastAsia="en-AU"/>
        </w:rPr>
        <w:t>EtOAc</w:t>
      </w:r>
      <w:proofErr w:type="spellEnd"/>
      <w:r w:rsidR="0004691A" w:rsidRPr="00E9166F">
        <w:rPr>
          <w:rFonts w:ascii="Times" w:eastAsia="Times New Roman" w:hAnsi="Times" w:cs="Times New Roman"/>
          <w:szCs w:val="24"/>
          <w:lang w:eastAsia="en-AU"/>
        </w:rPr>
        <w:t xml:space="preserve"> (20 mL) and filtered through </w:t>
      </w:r>
      <w:proofErr w:type="spellStart"/>
      <w:r w:rsidR="0004691A" w:rsidRPr="00E9166F">
        <w:rPr>
          <w:rFonts w:ascii="Times" w:eastAsia="Times New Roman" w:hAnsi="Times" w:cs="Times New Roman"/>
          <w:szCs w:val="24"/>
          <w:lang w:eastAsia="en-AU"/>
        </w:rPr>
        <w:lastRenderedPageBreak/>
        <w:t>Celite</w:t>
      </w:r>
      <w:proofErr w:type="spellEnd"/>
      <w:r w:rsidR="0004691A" w:rsidRPr="00E9166F">
        <w:rPr>
          <w:rFonts w:ascii="Times" w:eastAsia="Times New Roman" w:hAnsi="Times" w:cs="Times New Roman"/>
          <w:szCs w:val="24"/>
          <w:lang w:eastAsia="en-AU"/>
        </w:rPr>
        <w:t xml:space="preserve">. The organic layer was concentrated under reduced pressure. The crude product was purified by flash column chromatography over silica (6:1 </w:t>
      </w:r>
      <w:proofErr w:type="spellStart"/>
      <w:r w:rsidR="0004691A" w:rsidRPr="00E9166F">
        <w:rPr>
          <w:rFonts w:ascii="Times" w:eastAsia="Times New Roman" w:hAnsi="Times" w:cs="Times New Roman"/>
          <w:szCs w:val="24"/>
          <w:lang w:eastAsia="en-AU"/>
        </w:rPr>
        <w:t>hexane</w:t>
      </w:r>
      <w:proofErr w:type="gramStart"/>
      <w:r w:rsidR="0004691A" w:rsidRPr="00E9166F">
        <w:rPr>
          <w:rFonts w:ascii="Times" w:eastAsia="Times New Roman" w:hAnsi="Times" w:cs="Times New Roman"/>
          <w:szCs w:val="24"/>
          <w:lang w:eastAsia="en-AU"/>
        </w:rPr>
        <w:t>:EtOAc</w:t>
      </w:r>
      <w:proofErr w:type="spellEnd"/>
      <w:proofErr w:type="gramEnd"/>
      <w:r w:rsidR="0004691A" w:rsidRPr="00E9166F">
        <w:rPr>
          <w:rFonts w:ascii="Times" w:eastAsia="Times New Roman" w:hAnsi="Times" w:cs="Times New Roman"/>
          <w:szCs w:val="24"/>
          <w:lang w:eastAsia="en-AU"/>
        </w:rPr>
        <w:t xml:space="preserve">) to provide the title compound as a white solid (0.019 g, 0.065 </w:t>
      </w:r>
      <w:proofErr w:type="spellStart"/>
      <w:r w:rsidR="0004691A" w:rsidRPr="00E9166F">
        <w:rPr>
          <w:rFonts w:ascii="Times" w:eastAsia="Times New Roman" w:hAnsi="Times" w:cs="Times New Roman"/>
          <w:szCs w:val="24"/>
          <w:lang w:eastAsia="en-AU"/>
        </w:rPr>
        <w:t>mmol</w:t>
      </w:r>
      <w:proofErr w:type="spellEnd"/>
      <w:r w:rsidR="0004691A" w:rsidRPr="00E9166F">
        <w:rPr>
          <w:rFonts w:ascii="Times" w:eastAsia="Times New Roman" w:hAnsi="Times" w:cs="Times New Roman"/>
          <w:szCs w:val="24"/>
          <w:lang w:eastAsia="en-AU"/>
        </w:rPr>
        <w:t xml:space="preserve">, 76%). </w:t>
      </w:r>
    </w:p>
    <w:p w:rsidR="001831B5" w:rsidRPr="00E9166F" w:rsidRDefault="001831B5" w:rsidP="00E9166F">
      <w:pPr>
        <w:spacing w:after="0" w:line="240" w:lineRule="auto"/>
        <w:jc w:val="both"/>
        <w:rPr>
          <w:rFonts w:ascii="Times" w:eastAsia="Times New Roman" w:hAnsi="Times" w:cs="Times New Roman"/>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7.47 – 7.52 (3H, m), 7.58 – 7.63 (3H, m), 7.80 (1H, s), 7.81 – 7.83 (2H, m), 8.22 – 8.24 (2H, m), 9.26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120.1, 127.0, 128.3, 128.6, 1292, 129.5, 130.3, 131.2, 132.9, 137.4, 154.3, 155.4, 159.5, 163.1.</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289.1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4-Chloro-6-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3,2-d]pyrimidine (AT-8)</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047164" cy="1189922"/>
            <wp:effectExtent l="0" t="0" r="0" b="0"/>
            <wp:docPr id="14" name="Picture 14" descr="https://lh3.googleusercontent.com/FWg3zCAGTMxmv73hYoCJCdJDsrmFmtfNVBRfkcIuLnRbMBuyEq7HfDCATdeYTxUlQ_XGrbe_AUMk-NhBX4kDRFjrS-a5Ro4B1KYVHvH1_b2mQZ_Komv8BO5GNyIociap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Wg3zCAGTMxmv73hYoCJCdJDsrmFmtfNVBRfkcIuLnRbMBuyEq7HfDCATdeYTxUlQ_XGrbe_AUMk-NhBX4kDRFjrS-a5Ro4B1KYVHvH1_b2mQZ_Komv8BO5GNyIociapnf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3717" cy="119373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 7.50 – 7.53 (3H, m), 7.75 (1H, s), 7.77 – 7.79 (2H, m), 8.97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247.1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249.0 (35%,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w:t>
      </w:r>
      <w:proofErr w:type="gramStart"/>
      <w:r w:rsidRPr="00E9166F">
        <w:rPr>
          <w:rFonts w:ascii="Times" w:eastAsia="Times New Roman" w:hAnsi="Times" w:cs="Times New Roman"/>
          <w:b/>
          <w:color w:val="000000"/>
          <w:szCs w:val="24"/>
          <w:lang w:eastAsia="en-AU"/>
        </w:rPr>
        <w:t>Phenylthieno[</w:t>
      </w:r>
      <w:proofErr w:type="gramEnd"/>
      <w:r w:rsidRPr="00E9166F">
        <w:rPr>
          <w:rFonts w:ascii="Times" w:eastAsia="Times New Roman" w:hAnsi="Times" w:cs="Times New Roman"/>
          <w:b/>
          <w:color w:val="000000"/>
          <w:szCs w:val="24"/>
          <w:lang w:eastAsia="en-AU"/>
        </w:rPr>
        <w:t>3,2-d]pyrimidin-4-amine</w:t>
      </w:r>
      <w:ins w:id="36" w:author="Alice" w:date="2014-02-07T10:09:00Z">
        <w:r w:rsidR="00BE656A">
          <w:rPr>
            <w:rFonts w:ascii="Times" w:eastAsia="Times New Roman" w:hAnsi="Times" w:cs="Times New Roman"/>
            <w:b/>
            <w:color w:val="000000"/>
            <w:szCs w:val="24"/>
            <w:lang w:eastAsia="en-AU"/>
          </w:rPr>
          <w:t>, OSM-S-123</w:t>
        </w:r>
      </w:ins>
      <w:r w:rsidRPr="00E9166F">
        <w:rPr>
          <w:rFonts w:ascii="Times" w:eastAsia="Times New Roman" w:hAnsi="Times" w:cs="Times New Roman"/>
          <w:b/>
          <w:color w:val="000000"/>
          <w:szCs w:val="24"/>
          <w:lang w:eastAsia="en-AU"/>
        </w:rPr>
        <w:t xml:space="preserve"> (AT-9)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978925" cy="1134484"/>
            <wp:effectExtent l="0" t="0" r="2540" b="8890"/>
            <wp:docPr id="13" name="Picture 13" descr="https://lh6.googleusercontent.com/B1YUELPYDuYBBLsItqKP7hfCtA5LlphpTXj_UVg_4RJIqxVdL2xn5MdF2woGj-VCsimvSq53ATUFpsCA2bp-rRjPxeTZhDMcQ3SXDDmrwhuTWz0freGd2lj2x6Oysiz0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1YUELPYDuYBBLsItqKP7hfCtA5LlphpTXj_UVg_4RJIqxVdL2xn5MdF2woGj-VCsimvSq53ATUFpsCA2bp-rRjPxeTZhDMcQ3SXDDmrwhuTWz0freGd2lj2x6Oysiz0HS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421" cy="1139355"/>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7.44 – 7.47 (1H, m), 7.50 (2H, t, J 7.4), 7.60 (1H, s), 7.82 (2H, d, J 7.4), 8.37 (1H, s). </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228.1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BE656A" w:rsidRDefault="006D1D42" w:rsidP="00E9166F">
      <w:pPr>
        <w:spacing w:after="0" w:line="240" w:lineRule="auto"/>
        <w:jc w:val="both"/>
        <w:rPr>
          <w:ins w:id="37" w:author="Alice" w:date="2014-02-07T10:10:00Z"/>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ins w:id="38" w:author="Alice" w:date="2014-02-07T10:10:00Z">
        <w:r w:rsidR="00BE656A">
          <w:rPr>
            <w:rFonts w:ascii="Times" w:eastAsia="Times New Roman" w:hAnsi="Times" w:cs="Times New Roman"/>
            <w:b/>
            <w:color w:val="000000"/>
            <w:szCs w:val="24"/>
            <w:lang w:eastAsia="en-AU"/>
          </w:rPr>
          <w:t>, OSM-S-129</w:t>
        </w:r>
      </w:ins>
      <w:r w:rsidRPr="00E9166F">
        <w:rPr>
          <w:rFonts w:ascii="Times" w:eastAsia="Times New Roman" w:hAnsi="Times" w:cs="Times New Roman"/>
          <w:b/>
          <w:color w:val="000000"/>
          <w:szCs w:val="24"/>
          <w:lang w:eastAsia="en-AU"/>
        </w:rPr>
        <w:t xml:space="preserve"> (AT-10)</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noProof/>
          <w:szCs w:val="24"/>
          <w:lang w:eastAsia="en-AU"/>
        </w:rPr>
        <w:drawing>
          <wp:inline distT="0" distB="0" distL="0" distR="0">
            <wp:extent cx="3039035" cy="1204823"/>
            <wp:effectExtent l="0" t="0" r="0" b="0"/>
            <wp:docPr id="12" name="Picture 12" descr="https://lh4.googleusercontent.com/Zzd2u94Vtzyx3_ggoFZB9Altaolcb3tururnD9dFrhjac2lqaL8PdQh4HzCndXRsFXNP-poSjwJfA4JKY5J1WcTaWA3TWYZD-lAaprwO92K543YE8l7cWiWUGYfuJEsu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zd2u94Vtzyx3_ggoFZB9Altaolcb3tururnD9dFrhjac2lqaL8PdQh4HzCndXRsFXNP-poSjwJfA4JKY5J1WcTaWA3TWYZD-lAaprwO92K543YE8l7cWiWUGYfuJEsumF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108" cy="1207627"/>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307.0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BE656A" w:rsidRDefault="006D1D42" w:rsidP="00E9166F">
      <w:pPr>
        <w:spacing w:after="0" w:line="240" w:lineRule="auto"/>
        <w:jc w:val="both"/>
        <w:rPr>
          <w:ins w:id="39" w:author="Alice" w:date="2014-02-07T10:11:00Z"/>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benzenesulfonamide</w:t>
      </w:r>
      <w:proofErr w:type="spellEnd"/>
      <w:ins w:id="40" w:author="Alice" w:date="2014-02-07T10:10:00Z">
        <w:r w:rsidR="00BE656A">
          <w:rPr>
            <w:rFonts w:ascii="Times" w:eastAsia="Times New Roman" w:hAnsi="Times" w:cs="Times New Roman"/>
            <w:b/>
            <w:color w:val="000000"/>
            <w:szCs w:val="24"/>
            <w:lang w:eastAsia="en-AU"/>
          </w:rPr>
          <w:t>, OSM-S-106</w:t>
        </w:r>
      </w:ins>
      <w:r w:rsidRPr="00E9166F">
        <w:rPr>
          <w:rFonts w:ascii="Times" w:eastAsia="Times New Roman" w:hAnsi="Times" w:cs="Times New Roman"/>
          <w:b/>
          <w:color w:val="000000"/>
          <w:szCs w:val="24"/>
          <w:lang w:eastAsia="en-AU"/>
        </w:rPr>
        <w:t xml:space="preserve"> (AT-11)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447365" cy="1652447"/>
            <wp:effectExtent l="0" t="0" r="0" b="5080"/>
            <wp:docPr id="11" name="Picture 11" descr="https://lh5.googleusercontent.com/LhJmmgPMGVw6YoqKM_1wGNm2cy2rtpzxvLeQ4KSjpH30w5AkYYMyMo-VhNikpDbOyelQiTxGPqXb4mQSLVt4XQ1_30oCWDJRCEy4-z4QQJS_v5C5qT2xXAsouHjKMA8LU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hJmmgPMGVw6YoqKM_1wGNm2cy2rtpzxvLeQ4KSjpH30w5AkYYMyMo-VhNikpDbOyelQiTxGPqXb4mQSLVt4XQ1_30oCWDJRCEy4-z4QQJS_v5C5qT2xXAsouHjKMA8LUm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2028" cy="1655595"/>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BE656A" w:rsidRDefault="006D1D42" w:rsidP="00E9166F">
      <w:pPr>
        <w:spacing w:after="0" w:line="240" w:lineRule="auto"/>
        <w:jc w:val="both"/>
        <w:rPr>
          <w:ins w:id="41" w:author="Alice" w:date="2014-02-07T10:11:00Z"/>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6-(4-methoxyphenyl</w:t>
      </w:r>
      <w:proofErr w:type="gramStart"/>
      <w:r w:rsidRPr="00E9166F">
        <w:rPr>
          <w:rFonts w:ascii="Times" w:eastAsia="Times New Roman" w:hAnsi="Times" w:cs="Times New Roman"/>
          <w:b/>
          <w:color w:val="000000"/>
          <w:szCs w:val="24"/>
          <w:lang w:eastAsia="en-AU"/>
        </w:rPr>
        <w:t>)</w:t>
      </w:r>
      <w:proofErr w:type="spellStart"/>
      <w:r w:rsidRPr="00E9166F">
        <w:rPr>
          <w:rFonts w:ascii="Times" w:eastAsia="Times New Roman" w:hAnsi="Times" w:cs="Times New Roman"/>
          <w:b/>
          <w:color w:val="000000"/>
          <w:szCs w:val="24"/>
          <w:lang w:eastAsia="en-AU"/>
        </w:rPr>
        <w:t>thieno</w:t>
      </w:r>
      <w:proofErr w:type="spellEnd"/>
      <w:proofErr w:type="gramEnd"/>
      <w:r w:rsidRPr="00E9166F">
        <w:rPr>
          <w:rFonts w:ascii="Times" w:eastAsia="Times New Roman" w:hAnsi="Times" w:cs="Times New Roman"/>
          <w:b/>
          <w:color w:val="000000"/>
          <w:szCs w:val="24"/>
          <w:lang w:eastAsia="en-AU"/>
        </w:rPr>
        <w:t>[3,2-d]pyrimidin-4-amine</w:t>
      </w:r>
      <w:ins w:id="42" w:author="Alice" w:date="2014-02-07T10:11:00Z">
        <w:r w:rsidR="00BE656A">
          <w:rPr>
            <w:rFonts w:ascii="Times" w:eastAsia="Times New Roman" w:hAnsi="Times" w:cs="Times New Roman"/>
            <w:b/>
            <w:color w:val="000000"/>
            <w:szCs w:val="24"/>
            <w:lang w:eastAsia="en-AU"/>
          </w:rPr>
          <w:t>, OSM-S-131</w:t>
        </w:r>
      </w:ins>
      <w:r w:rsidRPr="00E9166F">
        <w:rPr>
          <w:rFonts w:ascii="Times" w:eastAsia="Times New Roman" w:hAnsi="Times" w:cs="Times New Roman"/>
          <w:b/>
          <w:color w:val="000000"/>
          <w:szCs w:val="24"/>
          <w:lang w:eastAsia="en-AU"/>
        </w:rPr>
        <w:t xml:space="preserve"> (AT-13)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581835" cy="1119154"/>
            <wp:effectExtent l="0" t="0" r="0" b="5080"/>
            <wp:docPr id="10" name="Picture 10" descr="https://lh6.googleusercontent.com/XF0O7wWXb-jZND9DiiALotCdRJXKLHD07_ZWaeQ7OmqS_XGfR_X82oTyMz0HOU6WK8KlGNqRiz0TDo62Buktf1LTtgYFSjAfL3hpa1L6yA1E7W0yJyByjxtr51o844u-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XF0O7wWXb-jZND9DiiALotCdRJXKLHD07_ZWaeQ7OmqS_XGfR_X82oTyMz0HOU6WK8KlGNqRiz0TDo62Buktf1LTtgYFSjAfL3hpa1L6yA1E7W0yJyByjxtr51o844u-ac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9143" cy="113099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55.4, 112.6, 114.7, 118.9, 125.4, 127.7, 148.9, 155.0, 157.8, 160.3, 160.7.</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258.0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258.06949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13</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12</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3O</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258.06956.</w:t>
      </w:r>
    </w:p>
    <w:p w:rsidR="006D1D42" w:rsidRPr="00E9166F" w:rsidRDefault="006D1D42" w:rsidP="00E9166F">
      <w:pPr>
        <w:spacing w:after="0" w:line="240" w:lineRule="auto"/>
        <w:jc w:val="both"/>
        <w:rPr>
          <w:rFonts w:ascii="Times" w:eastAsia="Times New Roman" w:hAnsi="Times" w:cs="Times New Roman"/>
          <w:szCs w:val="24"/>
          <w:lang w:eastAsia="en-AU"/>
        </w:rPr>
      </w:pPr>
    </w:p>
    <w:p w:rsidR="00BE656A" w:rsidRDefault="006D1D42" w:rsidP="00E9166F">
      <w:pPr>
        <w:spacing w:after="0" w:line="240" w:lineRule="auto"/>
        <w:jc w:val="both"/>
        <w:rPr>
          <w:ins w:id="43" w:author="Alice" w:date="2014-02-07T10:11:00Z"/>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6-(4-(</w:t>
      </w:r>
      <w:proofErr w:type="spellStart"/>
      <w:r w:rsidRPr="00E9166F">
        <w:rPr>
          <w:rFonts w:ascii="Times" w:eastAsia="Times New Roman" w:hAnsi="Times" w:cs="Times New Roman"/>
          <w:b/>
          <w:color w:val="000000"/>
          <w:szCs w:val="24"/>
          <w:lang w:eastAsia="en-AU"/>
        </w:rPr>
        <w:t>tert</w:t>
      </w:r>
      <w:proofErr w:type="spellEnd"/>
      <w:r w:rsidRPr="00E9166F">
        <w:rPr>
          <w:rFonts w:ascii="Times" w:eastAsia="Times New Roman" w:hAnsi="Times" w:cs="Times New Roman"/>
          <w:b/>
          <w:color w:val="000000"/>
          <w:szCs w:val="24"/>
          <w:lang w:eastAsia="en-AU"/>
        </w:rPr>
        <w:t>-butyl</w:t>
      </w:r>
      <w:proofErr w:type="gramStart"/>
      <w:r w:rsidRPr="00E9166F">
        <w:rPr>
          <w:rFonts w:ascii="Times" w:eastAsia="Times New Roman" w:hAnsi="Times" w:cs="Times New Roman"/>
          <w:b/>
          <w:color w:val="000000"/>
          <w:szCs w:val="24"/>
          <w:lang w:eastAsia="en-AU"/>
        </w:rPr>
        <w:t>)phenyl</w:t>
      </w:r>
      <w:proofErr w:type="gramEnd"/>
      <w:r w:rsidRPr="00E9166F">
        <w:rPr>
          <w:rFonts w:ascii="Times" w:eastAsia="Times New Roman" w:hAnsi="Times" w:cs="Times New Roman"/>
          <w:b/>
          <w:color w:val="000000"/>
          <w:szCs w:val="24"/>
          <w:lang w:eastAsia="en-AU"/>
        </w:rPr>
        <w:t>)</w:t>
      </w:r>
      <w:proofErr w:type="spellStart"/>
      <w:r w:rsidRPr="00E9166F">
        <w:rPr>
          <w:rFonts w:ascii="Times" w:eastAsia="Times New Roman" w:hAnsi="Times" w:cs="Times New Roman"/>
          <w:b/>
          <w:color w:val="000000"/>
          <w:szCs w:val="24"/>
          <w:lang w:eastAsia="en-AU"/>
        </w:rPr>
        <w:t>thieno</w:t>
      </w:r>
      <w:proofErr w:type="spellEnd"/>
      <w:r w:rsidRPr="00E9166F">
        <w:rPr>
          <w:rFonts w:ascii="Times" w:eastAsia="Times New Roman" w:hAnsi="Times" w:cs="Times New Roman"/>
          <w:b/>
          <w:color w:val="000000"/>
          <w:szCs w:val="24"/>
          <w:lang w:eastAsia="en-AU"/>
        </w:rPr>
        <w:t>[3,2-d]pyrimidin-4-amine</w:t>
      </w:r>
      <w:ins w:id="44" w:author="Alice" w:date="2014-02-07T10:11:00Z">
        <w:r w:rsidR="00BE656A">
          <w:rPr>
            <w:rFonts w:ascii="Times" w:eastAsia="Times New Roman" w:hAnsi="Times" w:cs="Times New Roman"/>
            <w:b/>
            <w:color w:val="000000"/>
            <w:szCs w:val="24"/>
            <w:lang w:eastAsia="en-AU"/>
          </w:rPr>
          <w:t>, OSM-S-128</w:t>
        </w:r>
      </w:ins>
      <w:r w:rsidRPr="00E9166F">
        <w:rPr>
          <w:rFonts w:ascii="Times" w:eastAsia="Times New Roman" w:hAnsi="Times" w:cs="Times New Roman"/>
          <w:b/>
          <w:color w:val="000000"/>
          <w:szCs w:val="24"/>
          <w:lang w:eastAsia="en-AU"/>
        </w:rPr>
        <w:t xml:space="preserve"> (AT-14)</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noProof/>
          <w:szCs w:val="24"/>
          <w:lang w:eastAsia="en-AU"/>
        </w:rPr>
        <w:drawing>
          <wp:inline distT="0" distB="0" distL="0" distR="0">
            <wp:extent cx="2772546" cy="1237129"/>
            <wp:effectExtent l="0" t="0" r="8890" b="1270"/>
            <wp:docPr id="9" name="Picture 9" descr="https://lh3.googleusercontent.com/rr3U_V_TQAlFS9TBaL6siAf1cCSi6fO5R_e7Bn4m78NefwsWWIoz-euCqFeDTJIB0wKST2YJWLcZEVh2ykySv3lJ6YdF7hmEHz-ssGDwmNRkAjjbY1CGwTib_8Vwap7fI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r3U_V_TQAlFS9TBaL6siAf1cCSi6fO5R_e7Bn4m78NefwsWWIoz-euCqFeDTJIB0wKST2YJWLcZEVh2ykySv3lJ6YdF7hmEHz-ssGDwmNRkAjjbY1CGwTib_8Vwap7fIh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1678" cy="1236742"/>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1.32 (9H, s), 7.41 (1H, s), 7.51 – 7.54 (3H, m), 7.73 – 7.77 (2H, m), 8.36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31.4, 35.0, 126.1, 126.5, 126.6, 130.6, 149.3, 152.8, 155.6, 158.4, 161.1.</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284.1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284.12156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16</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18</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284.12159.</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rsidR="00BE656A" w:rsidRDefault="006D1D42" w:rsidP="00E9166F">
      <w:pPr>
        <w:spacing w:after="0" w:line="240" w:lineRule="auto"/>
        <w:jc w:val="both"/>
        <w:rPr>
          <w:ins w:id="45" w:author="Alice" w:date="2014-02-07T10:11:00Z"/>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ins w:id="46" w:author="Alice" w:date="2014-02-07T10:11:00Z">
        <w:r w:rsidR="00BE656A">
          <w:rPr>
            <w:rFonts w:ascii="Times" w:eastAsia="Times New Roman" w:hAnsi="Times" w:cs="Times New Roman"/>
            <w:b/>
            <w:color w:val="000000"/>
            <w:szCs w:val="24"/>
            <w:lang w:eastAsia="en-AU"/>
          </w:rPr>
          <w:t>, OSM-S-130</w:t>
        </w:r>
      </w:ins>
      <w:r w:rsidRPr="00E9166F">
        <w:rPr>
          <w:rFonts w:ascii="Times" w:eastAsia="Times New Roman" w:hAnsi="Times" w:cs="Times New Roman"/>
          <w:b/>
          <w:color w:val="000000"/>
          <w:szCs w:val="24"/>
          <w:lang w:eastAsia="en-AU"/>
        </w:rPr>
        <w:t xml:space="preserve"> (AT-17)</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b/>
          <w:noProof/>
          <w:szCs w:val="24"/>
          <w:lang w:eastAsia="en-AU"/>
        </w:rPr>
        <w:drawing>
          <wp:inline distT="0" distB="0" distL="0" distR="0">
            <wp:extent cx="2924015" cy="1371600"/>
            <wp:effectExtent l="0" t="0" r="0" b="0"/>
            <wp:docPr id="8" name="Picture 8" descr="https://lh4.googleusercontent.com/kQtf0vLEM5ooPuEpqKQevb4Fe2_C7Pp8U0vW_rLDHCMrFLfvUnFH-mA3pfqShtXsBCzpJ_5UqpPSgq-nY0dZ8mTsEiyOGPiivo3fQoLNf4Jdf83pZIodawJeOFjOk9tk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Qtf0vLEM5ooPuEpqKQevb4Fe2_C7Pp8U0vW_rLDHCMrFLfvUnFH-mA3pfqShtXsBCzpJ_5UqpPSgq-nY0dZ8mTsEiyOGPiivo3fQoLNf4Jdf83pZIodawJeOFjOk9tk0f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6186" cy="1372618"/>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3.05 (3H, s), 3.13 (3H, s), 7.56 – 7.58 (2H, m), 7.69 (1H, s), 7.91 – 7.94 (2H, m), 8.38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34.8, 113.6, 121.2, 126.1, 128.0, 133.6, 137.3, 147.8, 155.2, 158.0, 160.5, 169.3. </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299.1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HRMS 299.09618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color w:val="000000"/>
          <w:szCs w:val="24"/>
          <w:lang w:eastAsia="en-AU"/>
        </w:rPr>
        <w:t>calcd</w:t>
      </w:r>
      <w:proofErr w:type="spellEnd"/>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proofErr w:type="gramStart"/>
      <w:r w:rsidRPr="00E9166F">
        <w:rPr>
          <w:rFonts w:ascii="Times" w:eastAsia="Times New Roman" w:hAnsi="Times" w:cs="Times New Roman"/>
          <w:color w:val="000000"/>
          <w:szCs w:val="24"/>
          <w:lang w:eastAsia="en-AU"/>
        </w:rPr>
        <w:t>for</w:t>
      </w:r>
      <w:proofErr w:type="gramEnd"/>
      <w:r w:rsidRPr="00E9166F">
        <w:rPr>
          <w:rFonts w:ascii="Times" w:eastAsia="Times New Roman" w:hAnsi="Times" w:cs="Times New Roman"/>
          <w:color w:val="000000"/>
          <w:szCs w:val="24"/>
          <w:lang w:eastAsia="en-AU"/>
        </w:rPr>
        <w:t xml:space="preserve"> C</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H</w:t>
      </w:r>
      <w:r w:rsidRPr="00E9166F">
        <w:rPr>
          <w:rFonts w:ascii="Times" w:eastAsia="Times New Roman" w:hAnsi="Times" w:cs="Times New Roman"/>
          <w:color w:val="000000"/>
          <w:szCs w:val="24"/>
          <w:vertAlign w:val="subscript"/>
          <w:lang w:eastAsia="en-AU"/>
        </w:rPr>
        <w:t>15</w:t>
      </w:r>
      <w:r w:rsidRPr="00E9166F">
        <w:rPr>
          <w:rFonts w:ascii="Times" w:eastAsia="Times New Roman" w:hAnsi="Times" w:cs="Times New Roman"/>
          <w:color w:val="000000"/>
          <w:szCs w:val="24"/>
          <w:lang w:eastAsia="en-AU"/>
        </w:rPr>
        <w:t>N</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OS</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xml:space="preserve">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 299.09611.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6-bromo-4-</w:t>
      </w:r>
      <w:proofErr w:type="gramStart"/>
      <w:r w:rsidRPr="00E9166F">
        <w:rPr>
          <w:rFonts w:ascii="Times" w:eastAsia="Times New Roman" w:hAnsi="Times" w:cs="Times New Roman"/>
          <w:b/>
          <w:color w:val="000000"/>
          <w:szCs w:val="24"/>
          <w:lang w:eastAsia="en-AU"/>
        </w:rPr>
        <w:t>hydrazinylthieno[</w:t>
      </w:r>
      <w:proofErr w:type="gramEnd"/>
      <w:r w:rsidRPr="00E9166F">
        <w:rPr>
          <w:rFonts w:ascii="Times" w:eastAsia="Times New Roman" w:hAnsi="Times" w:cs="Times New Roman"/>
          <w:b/>
          <w:color w:val="000000"/>
          <w:szCs w:val="24"/>
          <w:lang w:eastAsia="en-AU"/>
        </w:rPr>
        <w:t>3,2-d]pyrimidine</w:t>
      </w:r>
      <w:ins w:id="47" w:author="Alice" w:date="2014-02-07T10:11:00Z">
        <w:r w:rsidR="00BE656A">
          <w:rPr>
            <w:rFonts w:ascii="Times" w:eastAsia="Times New Roman" w:hAnsi="Times" w:cs="Times New Roman"/>
            <w:b/>
            <w:color w:val="000000"/>
            <w:szCs w:val="24"/>
            <w:lang w:eastAsia="en-AU"/>
          </w:rPr>
          <w:t>, OSM-S-140</w:t>
        </w:r>
      </w:ins>
      <w:r w:rsidRPr="00E9166F">
        <w:rPr>
          <w:rFonts w:ascii="Times" w:eastAsia="Times New Roman" w:hAnsi="Times" w:cs="Times New Roman"/>
          <w:b/>
          <w:color w:val="000000"/>
          <w:szCs w:val="24"/>
          <w:lang w:eastAsia="en-AU"/>
        </w:rPr>
        <w:t xml:space="preserve"> (AT-18)</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640541" cy="1230903"/>
            <wp:effectExtent l="0" t="0" r="0" b="7620"/>
            <wp:docPr id="7" name="Picture 7" descr="https://lh5.googleusercontent.com/lmBPft65yqWzX_wKn-lMPuRUxnGzJxOCmZp3HG2c6seb2eqya_mtVO0IPVTfyMMYdaR0TsRvKGRUTljRDbw1nlSNuslhVYZfU5qC9D-9YyHMX0yktFF4ibLcIh-BiBGO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mBPft65yqWzX_wKn-lMPuRUxnGzJxOCmZp3HG2c6seb2eqya_mtVO0IPVTfyMMYdaR0TsRvKGRUTljRDbw1nlSNuslhVYZfU5qC9D-9YyHMX0yktFF4ibLcIh-BiBGODS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1189" cy="1231389"/>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7.32 (1H, s), 8.21 (1H, s).</w:t>
      </w:r>
    </w:p>
    <w:p w:rsidR="006D1D42" w:rsidRPr="00E9166F" w:rsidRDefault="006D1D42" w:rsidP="00E9166F">
      <w:pPr>
        <w:spacing w:after="0" w:line="240" w:lineRule="auto"/>
        <w:jc w:val="both"/>
        <w:rPr>
          <w:rFonts w:ascii="Times" w:eastAsia="Times New Roman" w:hAnsi="Times" w:cs="Times New Roman"/>
          <w:szCs w:val="24"/>
          <w:lang w:eastAsia="en-AU"/>
        </w:rPr>
      </w:pPr>
      <w:proofErr w:type="gramStart"/>
      <w:r w:rsidRPr="00E9166F">
        <w:rPr>
          <w:rFonts w:ascii="Times" w:eastAsia="Times New Roman" w:hAnsi="Times" w:cs="Times New Roman"/>
          <w:color w:val="000000"/>
          <w:szCs w:val="24"/>
          <w:lang w:eastAsia="en-AU"/>
        </w:rPr>
        <w:t>m/z</w:t>
      </w:r>
      <w:proofErr w:type="gramEnd"/>
      <w:r w:rsidRPr="00E9166F">
        <w:rPr>
          <w:rFonts w:ascii="Times" w:eastAsia="Times New Roman" w:hAnsi="Times" w:cs="Times New Roman"/>
          <w:color w:val="000000"/>
          <w:szCs w:val="24"/>
          <w:lang w:eastAsia="en-AU"/>
        </w:rPr>
        <w:t xml:space="preserve"> (APCI+) 246.9 (100%, MH</w:t>
      </w:r>
      <w:r w:rsidRPr="00E9166F">
        <w:rPr>
          <w:rFonts w:ascii="Times" w:eastAsia="Times New Roman" w:hAnsi="Times" w:cs="Times New Roman"/>
          <w:color w:val="000000"/>
          <w:szCs w:val="24"/>
          <w:vertAlign w:val="superscript"/>
          <w:lang w:eastAsia="en-AU"/>
        </w:rPr>
        <w:t>+</w:t>
      </w:r>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BE656A" w:rsidRDefault="006D1D42" w:rsidP="00E9166F">
      <w:pPr>
        <w:spacing w:after="0" w:line="240" w:lineRule="auto"/>
        <w:jc w:val="both"/>
        <w:rPr>
          <w:ins w:id="48" w:author="Alice" w:date="2014-02-07T10:12:00Z"/>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w:t>
      </w:r>
      <w:proofErr w:type="gramStart"/>
      <w:r w:rsidRPr="00E9166F">
        <w:rPr>
          <w:rFonts w:ascii="Times" w:eastAsia="Times New Roman" w:hAnsi="Times" w:cs="Times New Roman"/>
          <w:b/>
          <w:color w:val="000000"/>
          <w:szCs w:val="24"/>
          <w:lang w:eastAsia="en-AU"/>
        </w:rPr>
        <w:t>morpholino)</w:t>
      </w:r>
      <w:proofErr w:type="gramEnd"/>
      <w:r w:rsidRPr="00E9166F">
        <w:rPr>
          <w:rFonts w:ascii="Times" w:eastAsia="Times New Roman" w:hAnsi="Times" w:cs="Times New Roman"/>
          <w:b/>
          <w:color w:val="000000"/>
          <w:szCs w:val="24"/>
          <w:lang w:eastAsia="en-AU"/>
        </w:rPr>
        <w:t>methanone</w:t>
      </w:r>
      <w:ins w:id="49" w:author="Alice" w:date="2014-02-07T10:11:00Z">
        <w:r w:rsidR="00BE656A">
          <w:rPr>
            <w:rFonts w:ascii="Times" w:eastAsia="Times New Roman" w:hAnsi="Times" w:cs="Times New Roman"/>
            <w:b/>
            <w:color w:val="000000"/>
            <w:szCs w:val="24"/>
            <w:lang w:eastAsia="en-AU"/>
          </w:rPr>
          <w:t>, OSM-S-</w:t>
        </w:r>
      </w:ins>
      <w:ins w:id="50" w:author="Alice" w:date="2014-02-07T10:12:00Z">
        <w:r w:rsidR="00BE656A">
          <w:rPr>
            <w:rFonts w:ascii="Times" w:eastAsia="Times New Roman" w:hAnsi="Times" w:cs="Times New Roman"/>
            <w:b/>
            <w:color w:val="000000"/>
            <w:szCs w:val="24"/>
            <w:lang w:eastAsia="en-AU"/>
          </w:rPr>
          <w:t>132</w:t>
        </w:r>
      </w:ins>
      <w:r w:rsidRPr="00E9166F">
        <w:rPr>
          <w:rFonts w:ascii="Times" w:eastAsia="Times New Roman" w:hAnsi="Times" w:cs="Times New Roman"/>
          <w:b/>
          <w:color w:val="000000"/>
          <w:szCs w:val="24"/>
          <w:lang w:eastAsia="en-AU"/>
        </w:rPr>
        <w:t xml:space="preserve"> (AT-19)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822873" cy="1598925"/>
            <wp:effectExtent l="0" t="0" r="0" b="1905"/>
            <wp:docPr id="6" name="Picture 6" descr="https://lh6.googleusercontent.com/4Xr6y9zBceubKx5QDA1L-dgsRoZ5krdvwq6msnw2L6sdA4OTVpIaklg7DWmP49BbYHGq_iOoIkJ-GkNo0u3FcfK3MsVMRJSN-zsybfee62sFCAMZZn72t6Amm2PQlh6Gj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4Xr6y9zBceubKx5QDA1L-dgsRoZ5krdvwq6msnw2L6sdA4OTVpIaklg7DWmP49BbYHGq_iOoIkJ-GkNo0u3FcfK3MsVMRJSN-zsybfee62sFCAMZZn72t6Amm2PQlh6Gjf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4759" cy="159999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lastRenderedPageBreak/>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3,2-d]pyrimidin-6-yl)phenyl)(4-methylpiperazin-1-yl</w:t>
      </w:r>
      <w:proofErr w:type="gramStart"/>
      <w:r w:rsidRPr="00E9166F">
        <w:rPr>
          <w:rFonts w:ascii="Times" w:eastAsia="Times New Roman" w:hAnsi="Times" w:cs="Times New Roman"/>
          <w:b/>
          <w:color w:val="000000"/>
          <w:szCs w:val="24"/>
          <w:lang w:eastAsia="en-AU"/>
        </w:rPr>
        <w:t>)methanone</w:t>
      </w:r>
      <w:proofErr w:type="gramEnd"/>
      <w:ins w:id="51" w:author="Alice" w:date="2014-02-07T10:12:00Z">
        <w:r w:rsidR="00BE656A">
          <w:rPr>
            <w:rFonts w:ascii="Times" w:eastAsia="Times New Roman" w:hAnsi="Times" w:cs="Times New Roman"/>
            <w:b/>
            <w:color w:val="000000"/>
            <w:szCs w:val="24"/>
            <w:lang w:eastAsia="en-AU"/>
          </w:rPr>
          <w:t xml:space="preserve">, OSM-S-142 </w:t>
        </w:r>
      </w:ins>
      <w:del w:id="52" w:author="Alice" w:date="2014-02-07T10:12:00Z">
        <w:r w:rsidRPr="00E9166F" w:rsidDel="00BE656A">
          <w:rPr>
            <w:rFonts w:ascii="Times" w:eastAsia="Times New Roman" w:hAnsi="Times" w:cs="Times New Roman"/>
            <w:b/>
            <w:color w:val="000000"/>
            <w:szCs w:val="24"/>
            <w:lang w:eastAsia="en-AU"/>
          </w:rPr>
          <w:delText xml:space="preserve"> </w:delText>
        </w:r>
      </w:del>
      <w:r w:rsidRPr="00E9166F">
        <w:rPr>
          <w:rFonts w:ascii="Times" w:eastAsia="Times New Roman" w:hAnsi="Times" w:cs="Times New Roman"/>
          <w:b/>
          <w:color w:val="000000"/>
          <w:szCs w:val="24"/>
          <w:lang w:eastAsia="en-AU"/>
        </w:rPr>
        <w:t>(AT-20)</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891118" cy="1488093"/>
            <wp:effectExtent l="0" t="0" r="5080" b="0"/>
            <wp:docPr id="5" name="Picture 5" descr="https://lh3.googleusercontent.com/NWTquVICLAL1vX7P0pbhaPhoQDyBGVPmoGl4qVhsm4mF3LIKuEj9JSL9FUJnmWATqxRAemA7O0EZ6-S6bRA2RwCULTmIaeRCyVM1nbJA1QOHG0fYxLFclajJ22-Fc8MN6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NWTquVICLAL1vX7P0pbhaPhoQDyBGVPmoGl4qVhsm4mF3LIKuEj9JSL9FUJnmWATqxRAemA7O0EZ6-S6bRA2RwCULTmIaeRCyVM1nbJA1QOHG0fYxLFclajJ22-Fc8MN6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581" cy="1498111"/>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(500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OD): δ 2.34 (3H, s), 2.46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2.56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3.52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3.82 (2H, </w:t>
      </w:r>
      <w:proofErr w:type="spellStart"/>
      <w:r w:rsidRPr="00E9166F">
        <w:rPr>
          <w:rFonts w:ascii="Times" w:eastAsia="Times New Roman" w:hAnsi="Times" w:cs="Times New Roman"/>
          <w:color w:val="000000"/>
          <w:szCs w:val="24"/>
          <w:lang w:eastAsia="en-AU"/>
        </w:rPr>
        <w:t>br</w:t>
      </w:r>
      <w:proofErr w:type="spellEnd"/>
      <w:r w:rsidRPr="00E9166F">
        <w:rPr>
          <w:rFonts w:ascii="Times" w:eastAsia="Times New Roman" w:hAnsi="Times" w:cs="Times New Roman"/>
          <w:color w:val="000000"/>
          <w:szCs w:val="24"/>
          <w:lang w:eastAsia="en-AU"/>
        </w:rPr>
        <w:t xml:space="preserve"> s), 7.49 (1H, d, J 7.8), 7.59 (1H, t, J 7.8), 7.67 (1H, s), 7.86 (1H, s), 7.91 (1H, d, J 7.8), 8.37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(125 MHz, 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45.9, 54.8, 115.8, 121.2, 126.1, 129.1 (2 signals), 130.8, 134.9, 137.9, 151.1, 155.9, 159.8, 161.0, 171.4.</w:t>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3,2-d]pyrimidin-6-yl)phenyl)(4-methylpiperazin-1-yl</w:t>
      </w:r>
      <w:proofErr w:type="gramStart"/>
      <w:r w:rsidRPr="00E9166F">
        <w:rPr>
          <w:rFonts w:ascii="Times" w:eastAsia="Times New Roman" w:hAnsi="Times" w:cs="Times New Roman"/>
          <w:b/>
          <w:color w:val="000000"/>
          <w:szCs w:val="24"/>
          <w:lang w:eastAsia="en-AU"/>
        </w:rPr>
        <w:t>)methanone</w:t>
      </w:r>
      <w:proofErr w:type="gramEnd"/>
      <w:ins w:id="53" w:author="Alice" w:date="2014-02-07T10:12:00Z">
        <w:r w:rsidR="00BE656A">
          <w:rPr>
            <w:rFonts w:ascii="Times" w:eastAsia="Times New Roman" w:hAnsi="Times" w:cs="Times New Roman"/>
            <w:b/>
            <w:color w:val="000000"/>
            <w:szCs w:val="24"/>
            <w:lang w:eastAsia="en-AU"/>
          </w:rPr>
          <w:t>, OSM-S-134</w:t>
        </w:r>
      </w:ins>
      <w:r w:rsidRPr="00E9166F">
        <w:rPr>
          <w:rFonts w:ascii="Times" w:eastAsia="Times New Roman" w:hAnsi="Times" w:cs="Times New Roman"/>
          <w:b/>
          <w:color w:val="000000"/>
          <w:szCs w:val="24"/>
          <w:lang w:eastAsia="en-AU"/>
        </w:rPr>
        <w:t xml:space="preserve"> (AT-21)</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796988" cy="1735960"/>
            <wp:effectExtent l="0" t="0" r="3810" b="0"/>
            <wp:docPr id="4" name="Picture 4" descr="https://lh3.googleusercontent.com/KO4c3q4avYGEKEzs94hfbiafEHP-nZe6EHSehz_Ag1hs-XclO-PRPOsfkvgwhJ51bVPJ6Vyvl99BvQgkagDduYfxiRPxB9lmz8LciqxalMEa567uaNntv_Q_YHsHyXQUC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KO4c3q4avYGEKEzs94hfbiafEHP-nZe6EHSehz_Ag1hs-XclO-PRPOsfkvgwhJ51bVPJ6Vyvl99BvQgkagDduYfxiRPxB9lmz8LciqxalMEa567uaNntv_Q_YHsHyXQUC8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0619" cy="1738214"/>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3,2-d]pyrimidin-6-yl)-N,N-</w:t>
      </w:r>
      <w:proofErr w:type="spellStart"/>
      <w:r w:rsidRPr="00E9166F">
        <w:rPr>
          <w:rFonts w:ascii="Times" w:eastAsia="Times New Roman" w:hAnsi="Times" w:cs="Times New Roman"/>
          <w:b/>
          <w:color w:val="000000"/>
          <w:szCs w:val="24"/>
          <w:lang w:eastAsia="en-AU"/>
        </w:rPr>
        <w:t>dimethylbenzamide</w:t>
      </w:r>
      <w:proofErr w:type="spellEnd"/>
      <w:ins w:id="54" w:author="Alice" w:date="2014-02-07T10:12:00Z">
        <w:r w:rsidR="00BE656A">
          <w:rPr>
            <w:rFonts w:ascii="Times" w:eastAsia="Times New Roman" w:hAnsi="Times" w:cs="Times New Roman"/>
            <w:b/>
            <w:color w:val="000000"/>
            <w:szCs w:val="24"/>
            <w:lang w:eastAsia="en-AU"/>
          </w:rPr>
          <w:t>, OSM-S-133</w:t>
        </w:r>
      </w:ins>
      <w:r w:rsidRPr="00E9166F">
        <w:rPr>
          <w:rFonts w:ascii="Times" w:eastAsia="Times New Roman" w:hAnsi="Times" w:cs="Times New Roman"/>
          <w:b/>
          <w:color w:val="000000"/>
          <w:szCs w:val="24"/>
          <w:lang w:eastAsia="en-AU"/>
        </w:rPr>
        <w:t xml:space="preserve"> (AT-22)</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528047" cy="1931886"/>
            <wp:effectExtent l="0" t="0" r="5715" b="0"/>
            <wp:docPr id="3" name="Picture 3" descr="https://lh6.googleusercontent.com/38GDKGy8TwkWcsG5-xFQacxRYLtwx1aS5y26dbjat4youwDGtDt_5VXSwWfaTFEgnK59lbzYV7xFIdaiyTeUmtZPPp1AzhOVm9FaJW5JFNxL0we4pJnCuF3ow99W0w9G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38GDKGy8TwkWcsG5-xFQacxRYLtwx1aS5y26dbjat4youwDGtDt_5VXSwWfaTFEgnK59lbzYV7xFIdaiyTeUmtZPPp1AzhOVm9FaJW5JFNxL0we4pJnCuF3ow99W0w9Gix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8056" cy="1931893"/>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lastRenderedPageBreak/>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xml:space="preserve">): δ 2.96 (3H, s), 3.02 (3H, s), 7.48 (1H, s), 7.58 (1H, t, J 7.6), 7.84 – 7.90 (3H, m), 8.38 (1H, s). </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 δ 34.7, 113.5, 121.2, 124.5, 127.0, 127.8, 129.4, 132.9, 137.6, 147.9, 155.3, 158.0, 160.5, 169.3.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4-(4-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r w:rsidRPr="00E9166F">
        <w:rPr>
          <w:rFonts w:ascii="Times" w:eastAsia="Times New Roman" w:hAnsi="Times" w:cs="Times New Roman"/>
          <w:b/>
          <w:color w:val="000000"/>
          <w:szCs w:val="24"/>
          <w:lang w:eastAsia="en-AU"/>
        </w:rPr>
        <w:t xml:space="preserve"> (AT-23)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3012141" cy="1269964"/>
            <wp:effectExtent l="0" t="0" r="0" b="6985"/>
            <wp:docPr id="2" name="Picture 2" descr="https://lh6.googleusercontent.com/z0pLKae2JrvStLHKfVegFqDw23uPObDRUa17itfIBRffe9b4h32d9HdjGUPUUXSYglQ_UD7aAl9sStCKFKRbZtTtJS-uyRQXQFfd-ktXLJRwQVuveniM8ILT6TkSwYE0a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z0pLKae2JrvStLHKfVegFqDw23uPObDRUa17itfIBRffe9b4h32d9HdjGUPUUXSYglQ_UD7aAl9sStCKFKRbZtTtJS-uyRQXQFfd-ktXLJRwQVuveniM8ILT6TkSwYE0ah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0518" cy="127349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b/>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color w:val="000000"/>
          <w:szCs w:val="24"/>
          <w:lang w:eastAsia="en-AU"/>
        </w:rPr>
      </w:pPr>
      <w:r w:rsidRPr="00E9166F">
        <w:rPr>
          <w:rFonts w:ascii="Times" w:eastAsia="Times New Roman" w:hAnsi="Times" w:cs="Times New Roman"/>
          <w:b/>
          <w:color w:val="000000"/>
          <w:szCs w:val="24"/>
          <w:lang w:eastAsia="en-AU"/>
        </w:rPr>
        <w:t>3-(4-</w:t>
      </w:r>
      <w:proofErr w:type="gramStart"/>
      <w:r w:rsidRPr="00E9166F">
        <w:rPr>
          <w:rFonts w:ascii="Times" w:eastAsia="Times New Roman" w:hAnsi="Times" w:cs="Times New Roman"/>
          <w:b/>
          <w:color w:val="000000"/>
          <w:szCs w:val="24"/>
          <w:lang w:eastAsia="en-AU"/>
        </w:rPr>
        <w:t>aminothieno[</w:t>
      </w:r>
      <w:proofErr w:type="gramEnd"/>
      <w:r w:rsidRPr="00E9166F">
        <w:rPr>
          <w:rFonts w:ascii="Times" w:eastAsia="Times New Roman" w:hAnsi="Times" w:cs="Times New Roman"/>
          <w:b/>
          <w:color w:val="000000"/>
          <w:szCs w:val="24"/>
          <w:lang w:eastAsia="en-AU"/>
        </w:rPr>
        <w:t>3,2-d]pyrimidin-6-yl)</w:t>
      </w:r>
      <w:proofErr w:type="spellStart"/>
      <w:r w:rsidRPr="00E9166F">
        <w:rPr>
          <w:rFonts w:ascii="Times" w:eastAsia="Times New Roman" w:hAnsi="Times" w:cs="Times New Roman"/>
          <w:b/>
          <w:color w:val="000000"/>
          <w:szCs w:val="24"/>
          <w:lang w:eastAsia="en-AU"/>
        </w:rPr>
        <w:t>benzamide</w:t>
      </w:r>
      <w:proofErr w:type="spellEnd"/>
      <w:ins w:id="55" w:author="Alice" w:date="2014-02-07T15:36:00Z">
        <w:r w:rsidR="00F0028E">
          <w:rPr>
            <w:rFonts w:ascii="Times" w:eastAsia="Times New Roman" w:hAnsi="Times" w:cs="Times New Roman"/>
            <w:b/>
            <w:color w:val="000000"/>
            <w:szCs w:val="24"/>
            <w:lang w:eastAsia="en-AU"/>
          </w:rPr>
          <w:t>, OSM-S-</w:t>
        </w:r>
      </w:ins>
      <w:ins w:id="56" w:author="Alice" w:date="2014-02-07T15:37:00Z">
        <w:r w:rsidR="00F0028E">
          <w:rPr>
            <w:rFonts w:ascii="Times" w:eastAsia="Times New Roman" w:hAnsi="Times" w:cs="Times New Roman"/>
            <w:b/>
            <w:color w:val="000000"/>
            <w:szCs w:val="24"/>
            <w:lang w:eastAsia="en-AU"/>
          </w:rPr>
          <w:t>135</w:t>
        </w:r>
      </w:ins>
      <w:r w:rsidRPr="00E9166F">
        <w:rPr>
          <w:rFonts w:ascii="Times" w:eastAsia="Times New Roman" w:hAnsi="Times" w:cs="Times New Roman"/>
          <w:b/>
          <w:color w:val="000000"/>
          <w:szCs w:val="24"/>
          <w:lang w:eastAsia="en-AU"/>
        </w:rPr>
        <w:t xml:space="preserve"> (AT-24)</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2111188" cy="1479894"/>
            <wp:effectExtent l="0" t="0" r="3810" b="6350"/>
            <wp:docPr id="1" name="Picture 1" descr="https://lh4.googleusercontent.com/3hdhUAxzIgP3WLnFwgDz0UZd_ovWvzaIO0cLGYyr8325Utjqccq3DQ6CT4RcSkNjOTP8xoSDnyB8Boi02avCFSkM1fv41-YHNwt0srtZaqq76TR2D8LgOzvpQMPHXkuwg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3hdhUAxzIgP3WLnFwgDz0UZd_ovWvzaIO0cLGYyr8325Utjqccq3DQ6CT4RcSkNjOTP8xoSDnyB8Boi02avCFSkM1fv41-YHNwt0srtZaqq76TR2D8LgOzvpQMPHXkuwg2U"/>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1604" cy="1480186"/>
                    </a:xfrm>
                    <a:prstGeom prst="rect">
                      <a:avLst/>
                    </a:prstGeom>
                    <a:noFill/>
                    <a:ln>
                      <a:noFill/>
                    </a:ln>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w:t>
      </w:r>
      <w:r w:rsidRPr="00E9166F">
        <w:rPr>
          <w:rFonts w:ascii="Times" w:eastAsia="Times New Roman" w:hAnsi="Times" w:cs="Times New Roman"/>
          <w:color w:val="000000"/>
          <w:szCs w:val="24"/>
          <w:lang w:eastAsia="en-AU"/>
        </w:rPr>
        <w:t>H NMR (400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7.68 (1H, t, J 7.8), 7.83 (1H, s), 8.04 (2H, q, J 7.8), 8.41 (1H, s), 8.47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vertAlign w:val="superscript"/>
          <w:lang w:eastAsia="en-AU"/>
        </w:rPr>
        <w:t>13</w:t>
      </w:r>
      <w:r w:rsidRPr="00E9166F">
        <w:rPr>
          <w:rFonts w:ascii="Times" w:eastAsia="Times New Roman" w:hAnsi="Times" w:cs="Times New Roman"/>
          <w:color w:val="000000"/>
          <w:szCs w:val="24"/>
          <w:lang w:eastAsia="en-AU"/>
        </w:rPr>
        <w:t>C NMR (100 MHz, DMSO-d</w:t>
      </w:r>
      <w:r w:rsidRPr="00E9166F">
        <w:rPr>
          <w:rFonts w:ascii="Times" w:eastAsia="Times New Roman" w:hAnsi="Times" w:cs="Times New Roman"/>
          <w:color w:val="000000"/>
          <w:szCs w:val="24"/>
          <w:vertAlign w:val="subscript"/>
          <w:lang w:eastAsia="en-AU"/>
        </w:rPr>
        <w:t>6</w:t>
      </w:r>
      <w:r w:rsidRPr="00E9166F">
        <w:rPr>
          <w:rFonts w:ascii="Times" w:eastAsia="Times New Roman" w:hAnsi="Times" w:cs="Times New Roman"/>
          <w:color w:val="000000"/>
          <w:szCs w:val="24"/>
          <w:lang w:eastAsia="en-AU"/>
        </w:rPr>
        <w:t>/CD</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OD): δ 114.9, 121.1, 126.3, 129.4, 130.1, 130.3, 134.1, 136.0, 150.3, 155.8, 159.2, 160.7, 169.6.</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CT-A</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Amine (5 equiv.) was added </w:t>
      </w:r>
      <w:proofErr w:type="spellStart"/>
      <w:r w:rsidRPr="00E9166F">
        <w:rPr>
          <w:rFonts w:ascii="Times" w:eastAsia="Times New Roman" w:hAnsi="Times" w:cs="Times New Roman"/>
          <w:color w:val="000000"/>
          <w:szCs w:val="24"/>
          <w:lang w:eastAsia="en-AU"/>
        </w:rPr>
        <w:t>dropwise</w:t>
      </w:r>
      <w:proofErr w:type="spellEnd"/>
      <w:r w:rsidRPr="00E9166F">
        <w:rPr>
          <w:rFonts w:ascii="Times" w:eastAsia="Times New Roman" w:hAnsi="Times" w:cs="Times New Roman"/>
          <w:color w:val="000000"/>
          <w:szCs w:val="24"/>
          <w:lang w:eastAsia="en-AU"/>
        </w:rPr>
        <w:t xml:space="preserve"> to 3-bromobenzenesulfonyl chloride (1 equiv.) in THF at 0°C. The reaction mixture was warmed to room temperature and stirred overnight. The mixture was diluted with water and extracted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(x2). The organic layers were washed with brine, dried (MgSO</w:t>
      </w:r>
      <w:r w:rsidRPr="00E9166F">
        <w:rPr>
          <w:rFonts w:ascii="Times" w:eastAsia="Times New Roman" w:hAnsi="Times" w:cs="Times New Roman"/>
          <w:color w:val="000000"/>
          <w:szCs w:val="24"/>
          <w:vertAlign w:val="subscript"/>
          <w:lang w:eastAsia="en-AU"/>
        </w:rPr>
        <w:t>4</w:t>
      </w:r>
      <w:r w:rsidRPr="00E9166F">
        <w:rPr>
          <w:rFonts w:ascii="Times" w:eastAsia="Times New Roman" w:hAnsi="Times" w:cs="Times New Roman"/>
          <w:color w:val="000000"/>
          <w:szCs w:val="24"/>
          <w:lang w:eastAsia="en-AU"/>
        </w:rPr>
        <w:t xml:space="preserve">) and the solvent removed under reduced pressure to yield the </w:t>
      </w: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General procedure CT-B</w:t>
      </w:r>
    </w:p>
    <w:p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color w:val="000000"/>
          <w:szCs w:val="24"/>
          <w:lang w:eastAsia="en-AU"/>
        </w:rPr>
        <w:t>Bromosulfonamide</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(4 equiv.) and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(1.5 equiv.) were dissolved in 1,4-dioxane and the mixture degassed with argon for 10 minutes at room temperature. [1</w:t>
      </w:r>
      <w:proofErr w:type="gramStart"/>
      <w:r w:rsidRPr="00E9166F">
        <w:rPr>
          <w:rFonts w:ascii="Times" w:eastAsia="Times New Roman" w:hAnsi="Times" w:cs="Times New Roman"/>
          <w:color w:val="000000"/>
          <w:szCs w:val="24"/>
          <w:lang w:eastAsia="en-AU"/>
        </w:rPr>
        <w:t>,1</w:t>
      </w:r>
      <w:proofErr w:type="gramEnd"/>
      <w:r w:rsidRPr="00E9166F">
        <w:rPr>
          <w:rFonts w:ascii="Times" w:eastAsia="Times New Roman" w:hAnsi="Times" w:cs="Times New Roman"/>
          <w:color w:val="000000"/>
          <w:szCs w:val="24"/>
          <w:lang w:eastAsia="en-AU"/>
        </w:rPr>
        <w:t>-bis(</w:t>
      </w:r>
      <w:proofErr w:type="spellStart"/>
      <w:r w:rsidRPr="00E9166F">
        <w:rPr>
          <w:rFonts w:ascii="Times" w:eastAsia="Times New Roman" w:hAnsi="Times" w:cs="Times New Roman"/>
          <w:color w:val="000000"/>
          <w:szCs w:val="24"/>
          <w:lang w:eastAsia="en-AU"/>
        </w:rPr>
        <w:t>diphenylphosphino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ferrocene</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dichloropalladium</w:t>
      </w:r>
      <w:proofErr w:type="spellEnd"/>
      <w:r w:rsidRPr="00E9166F">
        <w:rPr>
          <w:rFonts w:ascii="Times" w:eastAsia="Times New Roman" w:hAnsi="Times" w:cs="Times New Roman"/>
          <w:color w:val="000000"/>
          <w:szCs w:val="24"/>
          <w:lang w:eastAsia="en-AU"/>
        </w:rPr>
        <w:t xml:space="preserve">(II) (0.05 equiv.) was </w:t>
      </w:r>
      <w:r w:rsidRPr="00E9166F">
        <w:rPr>
          <w:rFonts w:ascii="Times" w:eastAsia="Times New Roman" w:hAnsi="Times" w:cs="Times New Roman"/>
          <w:color w:val="000000"/>
          <w:szCs w:val="24"/>
          <w:lang w:eastAsia="en-AU"/>
        </w:rPr>
        <w:lastRenderedPageBreak/>
        <w:t xml:space="preserve">added and the mixture was stirred at 102°C with reflux under argon overnight. The mixture was cooled to room temperature, filtered through </w:t>
      </w:r>
      <w:proofErr w:type="spellStart"/>
      <w:r w:rsidRPr="00E9166F">
        <w:rPr>
          <w:rFonts w:ascii="Times" w:eastAsia="Times New Roman" w:hAnsi="Times" w:cs="Times New Roman"/>
          <w:color w:val="000000"/>
          <w:szCs w:val="24"/>
          <w:lang w:eastAsia="en-AU"/>
        </w:rPr>
        <w:t>Celite</w:t>
      </w:r>
      <w:proofErr w:type="spellEnd"/>
      <w:r w:rsidRPr="00E9166F">
        <w:rPr>
          <w:rFonts w:ascii="Times" w:eastAsia="Times New Roman" w:hAnsi="Times" w:cs="Times New Roman"/>
          <w:color w:val="000000"/>
          <w:szCs w:val="24"/>
          <w:lang w:eastAsia="en-AU"/>
        </w:rPr>
        <w:t xml:space="preserve"> and washed with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MeOH</w:t>
      </w:r>
      <w:proofErr w:type="spellEnd"/>
      <w:r w:rsidRPr="00E9166F">
        <w:rPr>
          <w:rFonts w:ascii="Times" w:eastAsia="Times New Roman" w:hAnsi="Times" w:cs="Times New Roman"/>
          <w:color w:val="000000"/>
          <w:szCs w:val="24"/>
          <w:lang w:eastAsia="en-AU"/>
        </w:rPr>
        <w:t>. The crude product was purified by flash column chromatography over silica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/petrol) to yield the boronic ester.</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-methylbenzenesulfonamide</w:t>
      </w:r>
      <w:ins w:id="57" w:author="Alice" w:date="2014-02-07T15:37:00Z">
        <w:r w:rsidR="00F0028E">
          <w:rPr>
            <w:rFonts w:ascii="Times" w:eastAsia="Times New Roman" w:hAnsi="Times" w:cs="Times New Roman"/>
            <w:b/>
            <w:bCs/>
            <w:color w:val="000000"/>
            <w:szCs w:val="24"/>
            <w:lang w:eastAsia="en-AU"/>
          </w:rPr>
          <w:t>, OSM-S-154</w:t>
        </w:r>
      </w:ins>
      <w:r w:rsidRPr="00E9166F">
        <w:rPr>
          <w:rFonts w:ascii="Times" w:eastAsia="Times New Roman" w:hAnsi="Times" w:cs="Times New Roman"/>
          <w:b/>
          <w:bCs/>
          <w:color w:val="000000"/>
          <w:szCs w:val="24"/>
          <w:lang w:eastAsia="en-AU"/>
        </w:rPr>
        <w:t xml:space="preserve"> </w:t>
      </w:r>
      <w:ins w:id="58" w:author="Alice" w:date="2014-02-07T15:37:00Z">
        <w:r w:rsidR="00F0028E">
          <w:rPr>
            <w:rFonts w:ascii="Times" w:eastAsia="Times New Roman" w:hAnsi="Times" w:cs="Times New Roman"/>
            <w:b/>
            <w:bCs/>
            <w:color w:val="000000"/>
            <w:szCs w:val="24"/>
            <w:lang w:eastAsia="en-AU"/>
          </w:rPr>
          <w:t>(</w:t>
        </w:r>
      </w:ins>
      <w:r w:rsidRPr="00E9166F">
        <w:rPr>
          <w:rFonts w:ascii="Times" w:eastAsia="Times New Roman" w:hAnsi="Times" w:cs="Times New Roman"/>
          <w:b/>
          <w:bCs/>
          <w:color w:val="000000"/>
          <w:szCs w:val="24"/>
          <w:lang w:eastAsia="en-AU"/>
        </w:rPr>
        <w:t>CT-1</w:t>
      </w:r>
      <w:ins w:id="59" w:author="Alice" w:date="2014-02-07T15:37:00Z">
        <w:r w:rsidR="00F0028E">
          <w:rPr>
            <w:rFonts w:ascii="Times" w:eastAsia="Times New Roman" w:hAnsi="Times" w:cs="Times New Roman"/>
            <w:b/>
            <w:bCs/>
            <w:color w:val="000000"/>
            <w:szCs w:val="24"/>
            <w:lang w:eastAsia="en-AU"/>
          </w:rPr>
          <w:t>)</w:t>
        </w:r>
      </w:ins>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317812" cy="1325914"/>
            <wp:effectExtent l="0" t="0" r="0" b="7620"/>
            <wp:docPr id="22" name="Picture 22" descr="C:\Users\Alice\Desktop\CT\1-1\CT 1-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ice\Desktop\CT\1-1\CT 1-1 scheme.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62441"/>
                    <a:stretch/>
                  </pic:blipFill>
                  <pic:spPr bwMode="auto">
                    <a:xfrm>
                      <a:off x="0" y="0"/>
                      <a:ext cx="1317786" cy="1325888"/>
                    </a:xfrm>
                    <a:prstGeom prst="rect">
                      <a:avLst/>
                    </a:prstGeom>
                    <a:noFill/>
                    <a:ln>
                      <a:noFill/>
                    </a:ln>
                    <a:extLst>
                      <a:ext uri="{53640926-AAD7-44D8-BBD7-CCE9431645EC}">
                        <a14:shadowObscured xmlns:a14="http://schemas.microsoft.com/office/drawing/2010/main"/>
                      </a:ext>
                    </a:extLst>
                  </pic:spPr>
                </pic:pic>
              </a:graphicData>
            </a:graphic>
          </wp:inline>
        </w:drawing>
      </w:r>
      <w:r w:rsidRPr="00E9166F">
        <w:rPr>
          <w:rFonts w:ascii="Times" w:eastAsia="Times New Roman" w:hAnsi="Times" w:cs="Times New Roman"/>
          <w:szCs w:val="24"/>
          <w:lang w:eastAsia="en-AU"/>
        </w:rPr>
        <w:br/>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mL,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methylamine (24% aq. soln., 1.4 mL,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pale yellow powder </w:t>
      </w:r>
      <w:r w:rsidRPr="00E9166F">
        <w:rPr>
          <w:rFonts w:ascii="Times" w:eastAsia="Times New Roman" w:hAnsi="Times" w:cs="Times New Roman"/>
          <w:i/>
          <w:iCs/>
          <w:color w:val="000000"/>
          <w:szCs w:val="24"/>
          <w:shd w:val="clear" w:color="auto" w:fill="FFFF00"/>
          <w:lang w:eastAsia="en-AU"/>
        </w:rPr>
        <w:t xml:space="preserve">(598 mg, 2.4 </w:t>
      </w:r>
      <w:proofErr w:type="spellStart"/>
      <w:r w:rsidRPr="00E9166F">
        <w:rPr>
          <w:rFonts w:ascii="Times" w:eastAsia="Times New Roman" w:hAnsi="Times" w:cs="Times New Roman"/>
          <w:i/>
          <w:iCs/>
          <w:color w:val="000000"/>
          <w:szCs w:val="24"/>
          <w:shd w:val="clear" w:color="auto" w:fill="FFFF00"/>
          <w:lang w:eastAsia="en-AU"/>
        </w:rPr>
        <w:t>mmol</w:t>
      </w:r>
      <w:proofErr w:type="spellEnd"/>
      <w:r w:rsidRPr="00E9166F">
        <w:rPr>
          <w:rFonts w:ascii="Times" w:eastAsia="Times New Roman" w:hAnsi="Times" w:cs="Times New Roman"/>
          <w:i/>
          <w:iCs/>
          <w:color w:val="000000"/>
          <w:szCs w:val="24"/>
          <w:shd w:val="clear" w:color="auto" w:fill="FFFF00"/>
          <w:lang w:eastAsia="en-AU"/>
        </w:rPr>
        <w:t>)</w:t>
      </w:r>
      <w:r w:rsidRPr="00E9166F">
        <w:rPr>
          <w:rFonts w:ascii="Times" w:eastAsia="Times New Roman" w:hAnsi="Times" w:cs="Times New Roman"/>
          <w:i/>
          <w:iCs/>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H NMR</w:t>
      </w:r>
      <w:r w:rsidRPr="00E9166F">
        <w:rPr>
          <w:rFonts w:ascii="Times" w:eastAsia="Times New Roman" w:hAnsi="Times" w:cs="Times New Roman"/>
          <w:color w:val="000000"/>
          <w:szCs w:val="24"/>
          <w:lang w:eastAsia="en-AU"/>
        </w:rPr>
        <w:t xml:space="preserve"> (300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8.01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1.8), 7.83-7.76 (1H, m), 7.71 (1H, </w:t>
      </w:r>
      <w:proofErr w:type="spellStart"/>
      <w:r w:rsidRPr="00E9166F">
        <w:rPr>
          <w:rFonts w:ascii="Times" w:eastAsia="Times New Roman" w:hAnsi="Times" w:cs="Times New Roman"/>
          <w:color w:val="000000"/>
          <w:szCs w:val="24"/>
          <w:lang w:eastAsia="en-AU"/>
        </w:rPr>
        <w:t>dq</w:t>
      </w:r>
      <w:proofErr w:type="spell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8.0 &amp; 0.9), 7.40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7.9), 4.71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2.68 (3H,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5.0); </w:t>
      </w:r>
      <w:r w:rsidRPr="00E9166F">
        <w:rPr>
          <w:rFonts w:ascii="Times" w:eastAsia="Times New Roman" w:hAnsi="Times" w:cs="Times New Roman"/>
          <w:b/>
          <w:bCs/>
          <w:color w:val="000000"/>
          <w:szCs w:val="24"/>
          <w:vertAlign w:val="superscript"/>
          <w:lang w:eastAsia="en-AU"/>
        </w:rPr>
        <w:t>13</w:t>
      </w:r>
      <w:r w:rsidRPr="00E9166F">
        <w:rPr>
          <w:rFonts w:ascii="Times" w:eastAsia="Times New Roman" w:hAnsi="Times" w:cs="Times New Roman"/>
          <w:b/>
          <w:bCs/>
          <w:color w:val="000000"/>
          <w:szCs w:val="24"/>
          <w:lang w:eastAsia="en-AU"/>
        </w:rPr>
        <w:t>C NMR</w:t>
      </w:r>
      <w:r w:rsidRPr="00E9166F">
        <w:rPr>
          <w:rFonts w:ascii="Times" w:eastAsia="Times New Roman" w:hAnsi="Times" w:cs="Times New Roman"/>
          <w:color w:val="000000"/>
          <w:szCs w:val="24"/>
          <w:lang w:eastAsia="en-AU"/>
        </w:rPr>
        <w:t xml:space="preserve"> (75 MHz, CDCl</w:t>
      </w:r>
      <w:r w:rsidRPr="00E9166F">
        <w:rPr>
          <w:rFonts w:ascii="Times" w:eastAsia="Times New Roman" w:hAnsi="Times" w:cs="Times New Roman"/>
          <w:color w:val="000000"/>
          <w:szCs w:val="24"/>
          <w:vertAlign w:val="subscript"/>
          <w:lang w:eastAsia="en-AU"/>
        </w:rPr>
        <w:softHyphen/>
        <w:t>3</w:t>
      </w:r>
      <w:r w:rsidRPr="00E9166F">
        <w:rPr>
          <w:rFonts w:ascii="Times" w:eastAsia="Times New Roman" w:hAnsi="Times" w:cs="Times New Roman"/>
          <w:color w:val="000000"/>
          <w:szCs w:val="24"/>
          <w:lang w:eastAsia="en-AU"/>
        </w:rPr>
        <w:t>): δ 140.80, 135.75, 130.64, 130.10, 125.71, 123.11, 29.29</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proofErr w:type="spellStart"/>
      <w:r w:rsidRPr="00E9166F">
        <w:rPr>
          <w:rFonts w:ascii="Times" w:eastAsia="Times New Roman" w:hAnsi="Times" w:cs="Times New Roman"/>
          <w:i/>
          <w:iCs/>
          <w:color w:val="000000"/>
          <w:szCs w:val="24"/>
          <w:lang w:eastAsia="en-AU"/>
        </w:rPr>
        <w:t>InChI</w:t>
      </w:r>
      <w:proofErr w:type="spellEnd"/>
      <w:r w:rsidRPr="00E9166F">
        <w:rPr>
          <w:rFonts w:ascii="Times" w:eastAsia="Times New Roman" w:hAnsi="Times" w:cs="Times New Roman"/>
          <w:color w:val="000000"/>
          <w:szCs w:val="24"/>
          <w:shd w:val="clear" w:color="auto" w:fill="FFFFFF"/>
          <w:lang w:eastAsia="en-AU"/>
        </w:rPr>
        <w:t xml:space="preserve"> </w:t>
      </w:r>
      <w:r w:rsidRPr="00E9166F">
        <w:rPr>
          <w:rFonts w:ascii="Times" w:eastAsia="Times New Roman" w:hAnsi="Times" w:cs="Times New Roman"/>
          <w:i/>
          <w:iCs/>
          <w:color w:val="000000"/>
          <w:szCs w:val="24"/>
          <w:lang w:eastAsia="en-AU"/>
        </w:rPr>
        <w:t>=1S/C7H8BrNO2S/c1-9-12(10</w:t>
      </w:r>
      <w:proofErr w:type="gramStart"/>
      <w:r w:rsidRPr="00E9166F">
        <w:rPr>
          <w:rFonts w:ascii="Times" w:eastAsia="Times New Roman" w:hAnsi="Times" w:cs="Times New Roman"/>
          <w:i/>
          <w:iCs/>
          <w:color w:val="000000"/>
          <w:szCs w:val="24"/>
          <w:lang w:eastAsia="en-AU"/>
        </w:rPr>
        <w:t>,11</w:t>
      </w:r>
      <w:proofErr w:type="gramEnd"/>
      <w:r w:rsidRPr="00E9166F">
        <w:rPr>
          <w:rFonts w:ascii="Times" w:eastAsia="Times New Roman" w:hAnsi="Times" w:cs="Times New Roman"/>
          <w:i/>
          <w:iCs/>
          <w:color w:val="000000"/>
          <w:szCs w:val="24"/>
          <w:lang w:eastAsia="en-AU"/>
        </w:rPr>
        <w:t>)7-4-2-3-6(8)5-7/h2-5,9H,1H3</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110EE9" w:rsidP="00E9166F">
      <w:pPr>
        <w:spacing w:after="0" w:line="240" w:lineRule="auto"/>
        <w:jc w:val="both"/>
        <w:rPr>
          <w:rFonts w:ascii="Times" w:eastAsia="Times New Roman" w:hAnsi="Times" w:cs="Times New Roman"/>
          <w:szCs w:val="24"/>
          <w:lang w:eastAsia="en-AU"/>
        </w:rPr>
      </w:pPr>
      <w:hyperlink r:id="rId30" w:history="1">
        <w:r w:rsidR="006D1D42" w:rsidRPr="00E9166F">
          <w:rPr>
            <w:rFonts w:ascii="Times" w:eastAsia="Times New Roman" w:hAnsi="Times" w:cs="Times New Roman"/>
            <w:color w:val="1155CC"/>
            <w:szCs w:val="24"/>
            <w:u w:val="single"/>
            <w:lang w:eastAsia="en-AU"/>
          </w:rPr>
          <w:t>http://malaria.ourexperiment.org/aminotpseries/8493/Synthesis_of_3BromoNmethylbenzenesulfonamide_CT_11.html</w:t>
        </w:r>
      </w:hyperlink>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color w:val="000000"/>
          <w:szCs w:val="24"/>
          <w:lang w:eastAsia="en-AU"/>
        </w:rPr>
        <w:t>3-bromo</w:t>
      </w: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-dimethylbenzenesulfonamide</w:t>
      </w:r>
      <w:ins w:id="60" w:author="Alice" w:date="2014-02-07T15:37:00Z">
        <w:r w:rsidR="00F0028E">
          <w:rPr>
            <w:rFonts w:ascii="Times" w:eastAsia="Times New Roman" w:hAnsi="Times" w:cs="Times New Roman"/>
            <w:b/>
            <w:bCs/>
            <w:color w:val="000000"/>
            <w:szCs w:val="24"/>
            <w:lang w:eastAsia="en-AU"/>
          </w:rPr>
          <w:t>, OSM-S-155</w:t>
        </w:r>
      </w:ins>
      <w:r w:rsidRPr="00E9166F">
        <w:rPr>
          <w:rFonts w:ascii="Times" w:eastAsia="Times New Roman" w:hAnsi="Times" w:cs="Times New Roman"/>
          <w:b/>
          <w:bCs/>
          <w:color w:val="000000"/>
          <w:szCs w:val="24"/>
          <w:lang w:eastAsia="en-AU"/>
        </w:rPr>
        <w:t xml:space="preserve"> </w:t>
      </w:r>
      <w:ins w:id="61" w:author="Alice" w:date="2014-02-07T15:37:00Z">
        <w:r w:rsidR="00F0028E">
          <w:rPr>
            <w:rFonts w:ascii="Times" w:eastAsia="Times New Roman" w:hAnsi="Times" w:cs="Times New Roman"/>
            <w:b/>
            <w:bCs/>
            <w:color w:val="000000"/>
            <w:szCs w:val="24"/>
            <w:lang w:eastAsia="en-AU"/>
          </w:rPr>
          <w:t>(</w:t>
        </w:r>
      </w:ins>
      <w:r w:rsidRPr="00E9166F">
        <w:rPr>
          <w:rFonts w:ascii="Times" w:eastAsia="Times New Roman" w:hAnsi="Times" w:cs="Times New Roman"/>
          <w:b/>
          <w:bCs/>
          <w:color w:val="000000"/>
          <w:szCs w:val="24"/>
          <w:lang w:eastAsia="en-AU"/>
        </w:rPr>
        <w:t>CT-4</w:t>
      </w:r>
      <w:ins w:id="62" w:author="Alice" w:date="2014-02-07T15:37:00Z">
        <w:r w:rsidR="00F0028E">
          <w:rPr>
            <w:rFonts w:ascii="Times" w:eastAsia="Times New Roman" w:hAnsi="Times" w:cs="Times New Roman"/>
            <w:b/>
            <w:bCs/>
            <w:color w:val="000000"/>
            <w:szCs w:val="24"/>
            <w:lang w:eastAsia="en-AU"/>
          </w:rPr>
          <w:t>)</w:t>
        </w:r>
      </w:ins>
    </w:p>
    <w:p w:rsidR="006D1D42" w:rsidRPr="00E9166F" w:rsidRDefault="006D1D42" w:rsidP="00E9166F">
      <w:pPr>
        <w:spacing w:after="0" w:line="240" w:lineRule="auto"/>
        <w:jc w:val="both"/>
        <w:rPr>
          <w:rFonts w:ascii="Times" w:eastAsia="Times New Roman" w:hAnsi="Times" w:cs="Times New Roman"/>
          <w:b/>
          <w:bCs/>
          <w:noProof/>
          <w:color w:val="000000"/>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noProof/>
          <w:color w:val="000000"/>
          <w:szCs w:val="24"/>
          <w:lang w:eastAsia="en-AU"/>
        </w:rPr>
        <w:drawing>
          <wp:inline distT="0" distB="0" distL="0" distR="0">
            <wp:extent cx="1506071" cy="1225072"/>
            <wp:effectExtent l="0" t="0" r="0" b="0"/>
            <wp:docPr id="23" name="Picture 23" descr="C:\Users\Alice\Desktop\CT\4-1\CT 4-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ice\Desktop\CT\4-1\CT 4-1 scheme.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1038"/>
                    <a:stretch/>
                  </pic:blipFill>
                  <pic:spPr bwMode="auto">
                    <a:xfrm>
                      <a:off x="0" y="0"/>
                      <a:ext cx="1506164" cy="1225148"/>
                    </a:xfrm>
                    <a:prstGeom prst="rect">
                      <a:avLst/>
                    </a:prstGeom>
                    <a:noFill/>
                    <a:ln>
                      <a:noFill/>
                    </a:ln>
                    <a:extLst>
                      <a:ext uri="{53640926-AAD7-44D8-BBD7-CCE9431645EC}">
                        <a14:shadowObscured xmlns:a14="http://schemas.microsoft.com/office/drawing/2010/main"/>
                      </a:ext>
                    </a:extLst>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 xml:space="preserve">Prepared according to General Procedure CT-A from: 3-bromobenzenesulfonyl chloride (0.3 mL,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and </w:t>
      </w:r>
      <w:proofErr w:type="spellStart"/>
      <w:r w:rsidRPr="00E9166F">
        <w:rPr>
          <w:rFonts w:ascii="Times" w:eastAsia="Times New Roman" w:hAnsi="Times" w:cs="Times New Roman"/>
          <w:color w:val="000000"/>
          <w:szCs w:val="24"/>
          <w:lang w:eastAsia="en-AU"/>
        </w:rPr>
        <w:t>dimethylamine</w:t>
      </w:r>
      <w:proofErr w:type="spellEnd"/>
      <w:r w:rsidRPr="00E9166F">
        <w:rPr>
          <w:rFonts w:ascii="Times" w:eastAsia="Times New Roman" w:hAnsi="Times" w:cs="Times New Roman"/>
          <w:color w:val="000000"/>
          <w:szCs w:val="24"/>
          <w:lang w:eastAsia="en-AU"/>
        </w:rPr>
        <w:t xml:space="preserve"> (33% in abs. alcohol, 1.8 mL, 10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in THF (3 mL) to provide the product as a brown oil </w:t>
      </w:r>
      <w:r w:rsidRPr="00E9166F">
        <w:rPr>
          <w:rFonts w:ascii="Times" w:eastAsia="Times New Roman" w:hAnsi="Times" w:cs="Times New Roman"/>
          <w:i/>
          <w:iCs/>
          <w:color w:val="000000"/>
          <w:szCs w:val="24"/>
          <w:lang w:eastAsia="en-AU"/>
        </w:rPr>
        <w:t>in vacuo</w:t>
      </w:r>
      <w:r w:rsidRPr="00E9166F">
        <w:rPr>
          <w:rFonts w:ascii="Times" w:eastAsia="Times New Roman" w:hAnsi="Times" w:cs="Times New Roman"/>
          <w:color w:val="000000"/>
          <w:szCs w:val="24"/>
          <w:lang w:eastAsia="en-AU"/>
        </w:rPr>
        <w:t xml:space="preserve"> which crystallised into needle-like crystals at atmospheric pressure (590 mg, 2.2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_____</w:t>
      </w:r>
      <w:r w:rsidRPr="00E9166F">
        <w:rPr>
          <w:rFonts w:ascii="Times" w:eastAsia="Times New Roman" w:hAnsi="Times" w:cs="Times New Roman"/>
          <w:b/>
          <w:bCs/>
          <w:color w:val="000000"/>
          <w:szCs w:val="24"/>
          <w:lang w:eastAsia="en-AU"/>
        </w:rPr>
        <w:t xml:space="preserve">; 1H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7.92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7.78-7.66 (2H, m), 7.42 (1H, t, </w:t>
      </w:r>
      <w:r w:rsidRPr="00E9166F">
        <w:rPr>
          <w:rFonts w:ascii="Times" w:eastAsia="Times New Roman" w:hAnsi="Times" w:cs="Times New Roman"/>
          <w:i/>
          <w:iCs/>
          <w:color w:val="000000"/>
          <w:szCs w:val="24"/>
          <w:lang w:eastAsia="en-AU"/>
        </w:rPr>
        <w:t>J</w:t>
      </w:r>
      <w:r w:rsidRPr="00E9166F">
        <w:rPr>
          <w:rFonts w:ascii="Times" w:eastAsia="Times New Roman" w:hAnsi="Times" w:cs="Times New Roman"/>
          <w:color w:val="000000"/>
          <w:szCs w:val="24"/>
          <w:lang w:eastAsia="en-AU"/>
        </w:rPr>
        <w:t xml:space="preserve"> 7.9), 2.73 (6H,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lastRenderedPageBreak/>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b/>
          <w:bCs/>
          <w:i/>
          <w:iCs/>
          <w:color w:val="000000"/>
          <w:szCs w:val="24"/>
          <w:lang w:eastAsia="en-AU"/>
        </w:rPr>
        <w:t>N</w:t>
      </w:r>
      <w:r w:rsidRPr="00E9166F">
        <w:rPr>
          <w:rFonts w:ascii="Times" w:eastAsia="Times New Roman" w:hAnsi="Times" w:cs="Times New Roman"/>
          <w:b/>
          <w:bCs/>
          <w:color w:val="000000"/>
          <w:szCs w:val="24"/>
          <w:lang w:eastAsia="en-AU"/>
        </w:rPr>
        <w:t>-methyl-3-(4</w:t>
      </w:r>
      <w:proofErr w:type="gramStart"/>
      <w:r w:rsidRPr="00E9166F">
        <w:rPr>
          <w:rFonts w:ascii="Times" w:eastAsia="Times New Roman" w:hAnsi="Times" w:cs="Times New Roman"/>
          <w:b/>
          <w:bCs/>
          <w:color w:val="000000"/>
          <w:szCs w:val="24"/>
          <w:lang w:eastAsia="en-AU"/>
        </w:rPr>
        <w:t>,4,5,5</w:t>
      </w:r>
      <w:proofErr w:type="gramEnd"/>
      <w:r w:rsidRPr="00E9166F">
        <w:rPr>
          <w:rFonts w:ascii="Times" w:eastAsia="Times New Roman" w:hAnsi="Times" w:cs="Times New Roman"/>
          <w:b/>
          <w:bCs/>
          <w:color w:val="000000"/>
          <w:szCs w:val="24"/>
          <w:lang w:eastAsia="en-AU"/>
        </w:rPr>
        <w:t>-tetramethyl-1,3,2-dioxaborolan-2-yl)benzenesulfonamide</w:t>
      </w:r>
      <w:ins w:id="63" w:author="Alice" w:date="2014-02-07T15:37:00Z">
        <w:r w:rsidR="00F0028E">
          <w:rPr>
            <w:rFonts w:ascii="Times" w:eastAsia="Times New Roman" w:hAnsi="Times" w:cs="Times New Roman"/>
            <w:b/>
            <w:bCs/>
            <w:color w:val="000000"/>
            <w:szCs w:val="24"/>
            <w:lang w:eastAsia="en-AU"/>
          </w:rPr>
          <w:t>, OSM-S-152</w:t>
        </w:r>
      </w:ins>
      <w:r w:rsidRPr="00E9166F">
        <w:rPr>
          <w:rFonts w:ascii="Times" w:eastAsia="Times New Roman" w:hAnsi="Times" w:cs="Times New Roman"/>
          <w:b/>
          <w:bCs/>
          <w:color w:val="000000"/>
          <w:szCs w:val="24"/>
          <w:lang w:eastAsia="en-AU"/>
        </w:rPr>
        <w:t xml:space="preserve"> </w:t>
      </w:r>
      <w:ins w:id="64" w:author="Alice" w:date="2014-02-07T15:37:00Z">
        <w:r w:rsidR="00F0028E">
          <w:rPr>
            <w:rFonts w:ascii="Times" w:eastAsia="Times New Roman" w:hAnsi="Times" w:cs="Times New Roman"/>
            <w:b/>
            <w:bCs/>
            <w:color w:val="000000"/>
            <w:szCs w:val="24"/>
            <w:lang w:eastAsia="en-AU"/>
          </w:rPr>
          <w:t>(</w:t>
        </w:r>
      </w:ins>
      <w:r w:rsidRPr="00E9166F">
        <w:rPr>
          <w:rFonts w:ascii="Times" w:eastAsia="Times New Roman" w:hAnsi="Times" w:cs="Times New Roman"/>
          <w:b/>
          <w:bCs/>
          <w:color w:val="000000"/>
          <w:szCs w:val="24"/>
          <w:lang w:eastAsia="en-AU"/>
        </w:rPr>
        <w:t>CT-2</w:t>
      </w:r>
      <w:ins w:id="65" w:author="Alice" w:date="2014-02-07T15:37:00Z">
        <w:r w:rsidR="00F0028E">
          <w:rPr>
            <w:rFonts w:ascii="Times" w:eastAsia="Times New Roman" w:hAnsi="Times" w:cs="Times New Roman"/>
            <w:b/>
            <w:bCs/>
            <w:color w:val="000000"/>
            <w:szCs w:val="24"/>
            <w:lang w:eastAsia="en-AU"/>
          </w:rPr>
          <w:t>)</w:t>
        </w:r>
      </w:ins>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425249" cy="1519518"/>
            <wp:effectExtent l="0" t="0" r="3810" b="5080"/>
            <wp:docPr id="24" name="Picture 24" descr="C:\Users\Alice\Desktop\CT\2-1\CT 2-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ice\Desktop\CT\2-1\CT 2-1 scheme.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5061"/>
                    <a:stretch/>
                  </pic:blipFill>
                  <pic:spPr bwMode="auto">
                    <a:xfrm>
                      <a:off x="0" y="0"/>
                      <a:ext cx="1425284" cy="1519555"/>
                    </a:xfrm>
                    <a:prstGeom prst="rect">
                      <a:avLst/>
                    </a:prstGeom>
                    <a:noFill/>
                    <a:ln>
                      <a:noFill/>
                    </a:ln>
                    <a:extLst>
                      <a:ext uri="{53640926-AAD7-44D8-BBD7-CCE9431645EC}">
                        <a14:shadowObscured xmlns:a14="http://schemas.microsoft.com/office/drawing/2010/main"/>
                      </a:ext>
                    </a:extLst>
                  </pic:spPr>
                </pic:pic>
              </a:graphicData>
            </a:graphic>
          </wp:inline>
        </w:drawing>
      </w: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r w:rsidRPr="00E9166F">
        <w:rPr>
          <w:rFonts w:ascii="Times" w:eastAsia="Times New Roman" w:hAnsi="Times" w:cs="Times New Roman"/>
          <w:color w:val="000000"/>
          <w:szCs w:val="24"/>
          <w:lang w:eastAsia="en-AU"/>
        </w:rPr>
        <w:t xml:space="preserve">methylbenzenesulfonamide (500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proofErr w:type="gram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proofErr w:type="gramEnd"/>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(3:7 to 1:1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(414 mg, 1.4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70%);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(300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xml:space="preserve">): δ 8.28 (1H, </w:t>
      </w:r>
      <w:proofErr w:type="spellStart"/>
      <w:r w:rsidRPr="00E9166F">
        <w:rPr>
          <w:rFonts w:ascii="Times" w:eastAsia="Times New Roman" w:hAnsi="Times" w:cs="Times New Roman"/>
          <w:color w:val="000000"/>
          <w:szCs w:val="24"/>
          <w:lang w:eastAsia="en-AU"/>
        </w:rPr>
        <w:t>bs</w:t>
      </w:r>
      <w:proofErr w:type="spellEnd"/>
      <w:r w:rsidRPr="00E9166F">
        <w:rPr>
          <w:rFonts w:ascii="Times" w:eastAsia="Times New Roman" w:hAnsi="Times" w:cs="Times New Roman"/>
          <w:color w:val="000000"/>
          <w:szCs w:val="24"/>
          <w:lang w:eastAsia="en-AU"/>
        </w:rPr>
        <w:t xml:space="preserve">), 8.00 (1H, m), 7.94 (1H, m), 7.52 (1H, t,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 xml:space="preserve">7.6), 4.32 (1H, d, </w:t>
      </w:r>
      <w:r w:rsidRPr="00E9166F">
        <w:rPr>
          <w:rFonts w:ascii="Times" w:eastAsia="Times New Roman" w:hAnsi="Times" w:cs="Times New Roman"/>
          <w:i/>
          <w:iCs/>
          <w:color w:val="000000"/>
          <w:szCs w:val="24"/>
          <w:lang w:eastAsia="en-AU"/>
        </w:rPr>
        <w:t xml:space="preserve">J </w:t>
      </w:r>
      <w:r w:rsidRPr="00E9166F">
        <w:rPr>
          <w:rFonts w:ascii="Times" w:eastAsia="Times New Roman" w:hAnsi="Times" w:cs="Times New Roman"/>
          <w:color w:val="000000"/>
          <w:szCs w:val="24"/>
          <w:lang w:eastAsia="en-AU"/>
        </w:rPr>
        <w:t>4.8), 1.35 (1H, s)</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szCs w:val="24"/>
          <w:lang w:eastAsia="en-AU"/>
        </w:rPr>
        <w:br/>
      </w:r>
    </w:p>
    <w:p w:rsidR="006D1D42" w:rsidRPr="00E9166F" w:rsidRDefault="006D1D42" w:rsidP="00E9166F">
      <w:pPr>
        <w:spacing w:after="0" w:line="240" w:lineRule="auto"/>
        <w:jc w:val="both"/>
        <w:rPr>
          <w:rFonts w:ascii="Times" w:eastAsia="Times New Roman" w:hAnsi="Times" w:cs="Times New Roman"/>
          <w:b/>
          <w:bCs/>
          <w:color w:val="000000"/>
          <w:szCs w:val="24"/>
          <w:lang w:eastAsia="en-AU"/>
        </w:rPr>
      </w:pPr>
      <w:r w:rsidRPr="00E9166F">
        <w:rPr>
          <w:rFonts w:ascii="Times" w:eastAsia="Times New Roman" w:hAnsi="Times" w:cs="Times New Roman"/>
          <w:b/>
          <w:bCs/>
          <w:i/>
          <w:iCs/>
          <w:color w:val="000000"/>
          <w:szCs w:val="24"/>
          <w:lang w:eastAsia="en-AU"/>
        </w:rPr>
        <w:t>N</w:t>
      </w:r>
      <w:proofErr w:type="gramStart"/>
      <w:r w:rsidRPr="00E9166F">
        <w:rPr>
          <w:rFonts w:ascii="Times" w:eastAsia="Times New Roman" w:hAnsi="Times" w:cs="Times New Roman"/>
          <w:b/>
          <w:bCs/>
          <w:i/>
          <w:iCs/>
          <w:color w:val="000000"/>
          <w:szCs w:val="24"/>
          <w:lang w:eastAsia="en-AU"/>
        </w:rPr>
        <w:t>,N</w:t>
      </w:r>
      <w:proofErr w:type="gramEnd"/>
      <w:r w:rsidRPr="00E9166F">
        <w:rPr>
          <w:rFonts w:ascii="Times" w:eastAsia="Times New Roman" w:hAnsi="Times" w:cs="Times New Roman"/>
          <w:b/>
          <w:bCs/>
          <w:color w:val="000000"/>
          <w:szCs w:val="24"/>
          <w:lang w:eastAsia="en-AU"/>
        </w:rPr>
        <w:t>-dimethyl-3-(4,4,5,5-tetramethyl-1,3,2-dioxaborolan-2-yl)benzenesulfonamide</w:t>
      </w:r>
      <w:ins w:id="66" w:author="Alice" w:date="2014-02-07T15:37:00Z">
        <w:r w:rsidR="00F0028E">
          <w:rPr>
            <w:rFonts w:ascii="Times" w:eastAsia="Times New Roman" w:hAnsi="Times" w:cs="Times New Roman"/>
            <w:b/>
            <w:bCs/>
            <w:color w:val="000000"/>
            <w:szCs w:val="24"/>
            <w:lang w:eastAsia="en-AU"/>
          </w:rPr>
          <w:t>, OSM-S-154</w:t>
        </w:r>
      </w:ins>
      <w:r w:rsidRPr="00E9166F">
        <w:rPr>
          <w:rFonts w:ascii="Times" w:eastAsia="Times New Roman" w:hAnsi="Times" w:cs="Times New Roman"/>
          <w:b/>
          <w:bCs/>
          <w:color w:val="000000"/>
          <w:szCs w:val="24"/>
          <w:lang w:eastAsia="en-AU"/>
        </w:rPr>
        <w:t xml:space="preserve"> </w:t>
      </w:r>
      <w:ins w:id="67" w:author="Alice" w:date="2014-02-07T15:37:00Z">
        <w:r w:rsidR="00F0028E">
          <w:rPr>
            <w:rFonts w:ascii="Times" w:eastAsia="Times New Roman" w:hAnsi="Times" w:cs="Times New Roman"/>
            <w:b/>
            <w:bCs/>
            <w:color w:val="000000"/>
            <w:szCs w:val="24"/>
            <w:lang w:eastAsia="en-AU"/>
          </w:rPr>
          <w:t>(</w:t>
        </w:r>
      </w:ins>
      <w:r w:rsidRPr="00E9166F">
        <w:rPr>
          <w:rFonts w:ascii="Times" w:eastAsia="Times New Roman" w:hAnsi="Times" w:cs="Times New Roman"/>
          <w:b/>
          <w:bCs/>
          <w:color w:val="000000"/>
          <w:szCs w:val="24"/>
          <w:lang w:eastAsia="en-AU"/>
        </w:rPr>
        <w:t>CT-5</w:t>
      </w:r>
      <w:ins w:id="68" w:author="Alice" w:date="2014-02-07T15:38:00Z">
        <w:r w:rsidR="00F0028E">
          <w:rPr>
            <w:rFonts w:ascii="Times" w:eastAsia="Times New Roman" w:hAnsi="Times" w:cs="Times New Roman"/>
            <w:b/>
            <w:bCs/>
            <w:color w:val="000000"/>
            <w:szCs w:val="24"/>
            <w:lang w:eastAsia="en-AU"/>
          </w:rPr>
          <w:t>)</w:t>
        </w:r>
      </w:ins>
    </w:p>
    <w:p w:rsidR="006D1D42" w:rsidRPr="00E9166F" w:rsidRDefault="006D1D42" w:rsidP="00E9166F">
      <w:pPr>
        <w:spacing w:after="0" w:line="240" w:lineRule="auto"/>
        <w:jc w:val="both"/>
        <w:rPr>
          <w:rFonts w:ascii="Times" w:eastAsia="Times New Roman" w:hAnsi="Times" w:cs="Times New Roman"/>
          <w:noProof/>
          <w:szCs w:val="24"/>
          <w:lang w:eastAsia="en-AU"/>
        </w:rPr>
      </w:pP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noProof/>
          <w:szCs w:val="24"/>
          <w:lang w:eastAsia="en-AU"/>
        </w:rPr>
        <w:drawing>
          <wp:inline distT="0" distB="0" distL="0" distR="0">
            <wp:extent cx="1425388" cy="1236980"/>
            <wp:effectExtent l="0" t="0" r="3810" b="1270"/>
            <wp:docPr id="25" name="Picture 25" descr="C:\Users\Alice\Desktop\CT\5-1\CT 5-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ice\Desktop\CT\5-1\CT 5-1 scheme.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5059"/>
                    <a:stretch/>
                  </pic:blipFill>
                  <pic:spPr bwMode="auto">
                    <a:xfrm>
                      <a:off x="0" y="0"/>
                      <a:ext cx="1425388" cy="1236980"/>
                    </a:xfrm>
                    <a:prstGeom prst="rect">
                      <a:avLst/>
                    </a:prstGeom>
                    <a:noFill/>
                    <a:ln>
                      <a:noFill/>
                    </a:ln>
                    <a:extLst>
                      <a:ext uri="{53640926-AAD7-44D8-BBD7-CCE9431645EC}">
                        <a14:shadowObscured xmlns:a14="http://schemas.microsoft.com/office/drawing/2010/main"/>
                      </a:ext>
                    </a:extLst>
                  </pic:spPr>
                </pic:pic>
              </a:graphicData>
            </a:graphic>
          </wp:inline>
        </w:drawing>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color w:val="000000"/>
          <w:szCs w:val="24"/>
          <w:lang w:eastAsia="en-AU"/>
        </w:rPr>
        <w:t>Prepared according to General Procedure CT-B from: 3-bromo-</w:t>
      </w:r>
      <w:r w:rsidRPr="00E9166F">
        <w:rPr>
          <w:rFonts w:ascii="Times" w:eastAsia="Times New Roman" w:hAnsi="Times" w:cs="Times New Roman"/>
          <w:i/>
          <w:iCs/>
          <w:color w:val="000000"/>
          <w:szCs w:val="24"/>
          <w:lang w:eastAsia="en-AU"/>
        </w:rPr>
        <w:t>N</w:t>
      </w:r>
      <w:proofErr w:type="gramStart"/>
      <w:r w:rsidRPr="00E9166F">
        <w:rPr>
          <w:rFonts w:ascii="Times" w:eastAsia="Times New Roman" w:hAnsi="Times" w:cs="Times New Roman"/>
          <w:i/>
          <w:iCs/>
          <w:color w:val="000000"/>
          <w:szCs w:val="24"/>
          <w:lang w:eastAsia="en-AU"/>
        </w:rPr>
        <w:t>,N</w:t>
      </w:r>
      <w:proofErr w:type="gramEnd"/>
      <w:r w:rsidRPr="00E9166F">
        <w:rPr>
          <w:rFonts w:ascii="Times" w:eastAsia="Times New Roman" w:hAnsi="Times" w:cs="Times New Roman"/>
          <w:color w:val="000000"/>
          <w:szCs w:val="24"/>
          <w:lang w:eastAsia="en-AU"/>
        </w:rPr>
        <w:t xml:space="preserve">-dimethylbenzenesulfonamide (528 mg, 2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 equiv.), </w:t>
      </w:r>
      <w:proofErr w:type="spellStart"/>
      <w:r w:rsidRPr="00E9166F">
        <w:rPr>
          <w:rFonts w:ascii="Times" w:eastAsia="Times New Roman" w:hAnsi="Times" w:cs="Times New Roman"/>
          <w:color w:val="000000"/>
          <w:szCs w:val="24"/>
          <w:lang w:eastAsia="en-AU"/>
        </w:rPr>
        <w:t>KOAc</w:t>
      </w:r>
      <w:proofErr w:type="spellEnd"/>
      <w:r w:rsidRPr="00E9166F">
        <w:rPr>
          <w:rFonts w:ascii="Times" w:eastAsia="Times New Roman" w:hAnsi="Times" w:cs="Times New Roman"/>
          <w:color w:val="000000"/>
          <w:szCs w:val="24"/>
          <w:lang w:eastAsia="en-AU"/>
        </w:rPr>
        <w:t xml:space="preserve"> (785 mg, 8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4 equiv.), </w:t>
      </w:r>
      <w:proofErr w:type="spellStart"/>
      <w:r w:rsidRPr="00E9166F">
        <w:rPr>
          <w:rFonts w:ascii="Times" w:eastAsia="Times New Roman" w:hAnsi="Times" w:cs="Times New Roman"/>
          <w:color w:val="000000"/>
          <w:szCs w:val="24"/>
          <w:lang w:eastAsia="en-AU"/>
        </w:rPr>
        <w:t>bis</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pinacolato</w:t>
      </w:r>
      <w:proofErr w:type="spellEnd"/>
      <w:r w:rsidRPr="00E9166F">
        <w:rPr>
          <w:rFonts w:ascii="Times" w:eastAsia="Times New Roman" w:hAnsi="Times" w:cs="Times New Roman"/>
          <w:color w:val="000000"/>
          <w:szCs w:val="24"/>
          <w:lang w:eastAsia="en-AU"/>
        </w:rPr>
        <w:t>)</w:t>
      </w:r>
      <w:proofErr w:type="spellStart"/>
      <w:r w:rsidRPr="00E9166F">
        <w:rPr>
          <w:rFonts w:ascii="Times" w:eastAsia="Times New Roman" w:hAnsi="Times" w:cs="Times New Roman"/>
          <w:color w:val="000000"/>
          <w:szCs w:val="24"/>
          <w:lang w:eastAsia="en-AU"/>
        </w:rPr>
        <w:t>diboron</w:t>
      </w:r>
      <w:proofErr w:type="spellEnd"/>
      <w:r w:rsidRPr="00E9166F">
        <w:rPr>
          <w:rFonts w:ascii="Times" w:eastAsia="Times New Roman" w:hAnsi="Times" w:cs="Times New Roman"/>
          <w:color w:val="000000"/>
          <w:szCs w:val="24"/>
          <w:lang w:eastAsia="en-AU"/>
        </w:rPr>
        <w:t xml:space="preserve"> (762 mg, 3 </w:t>
      </w:r>
      <w:proofErr w:type="spellStart"/>
      <w:r w:rsidRPr="00E9166F">
        <w:rPr>
          <w:rFonts w:ascii="Times" w:eastAsia="Times New Roman" w:hAnsi="Times" w:cs="Times New Roman"/>
          <w:color w:val="000000"/>
          <w:szCs w:val="24"/>
          <w:lang w:eastAsia="en-AU"/>
        </w:rPr>
        <w:t>mmol</w:t>
      </w:r>
      <w:proofErr w:type="spellEnd"/>
      <w:r w:rsidRPr="00E9166F">
        <w:rPr>
          <w:rFonts w:ascii="Times" w:eastAsia="Times New Roman" w:hAnsi="Times" w:cs="Times New Roman"/>
          <w:color w:val="000000"/>
          <w:szCs w:val="24"/>
          <w:lang w:eastAsia="en-AU"/>
        </w:rPr>
        <w:t xml:space="preserve">, 1.5 equiv.) and 1,4-dioxane (10 mL). The crude product was purified by flash column chromatography over silica (2:8 to 3:7 </w:t>
      </w:r>
      <w:proofErr w:type="spellStart"/>
      <w:r w:rsidRPr="00E9166F">
        <w:rPr>
          <w:rFonts w:ascii="Times" w:eastAsia="Times New Roman" w:hAnsi="Times" w:cs="Times New Roman"/>
          <w:color w:val="000000"/>
          <w:szCs w:val="24"/>
          <w:lang w:eastAsia="en-AU"/>
        </w:rPr>
        <w:t>EtOAc</w:t>
      </w:r>
      <w:proofErr w:type="spellEnd"/>
      <w:r w:rsidRPr="00E9166F">
        <w:rPr>
          <w:rFonts w:ascii="Times" w:eastAsia="Times New Roman" w:hAnsi="Times" w:cs="Times New Roman"/>
          <w:color w:val="000000"/>
          <w:szCs w:val="24"/>
          <w:lang w:eastAsia="en-AU"/>
        </w:rPr>
        <w:t xml:space="preserve">/petrol) to provide the product as a white solid (   ). </w:t>
      </w:r>
      <w:proofErr w:type="spellStart"/>
      <w:r w:rsidRPr="00E9166F">
        <w:rPr>
          <w:rFonts w:ascii="Times" w:eastAsia="Times New Roman" w:hAnsi="Times" w:cs="Times New Roman"/>
          <w:b/>
          <w:bCs/>
          <w:color w:val="000000"/>
          <w:szCs w:val="24"/>
          <w:lang w:eastAsia="en-AU"/>
        </w:rPr>
        <w:t>m.p</w:t>
      </w:r>
      <w:proofErr w:type="spellEnd"/>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b/>
          <w:bCs/>
          <w:color w:val="000000"/>
          <w:szCs w:val="24"/>
          <w:shd w:val="clear" w:color="auto" w:fill="FFFF00"/>
          <w:lang w:eastAsia="en-AU"/>
        </w:rPr>
        <w:t>___</w:t>
      </w:r>
      <w:proofErr w:type="gramStart"/>
      <w:r w:rsidRPr="00E9166F">
        <w:rPr>
          <w:rFonts w:ascii="Times" w:eastAsia="Times New Roman" w:hAnsi="Times" w:cs="Times New Roman"/>
          <w:b/>
          <w:bCs/>
          <w:color w:val="000000"/>
          <w:szCs w:val="24"/>
          <w:shd w:val="clear" w:color="auto" w:fill="FFFF00"/>
          <w:lang w:eastAsia="en-AU"/>
        </w:rPr>
        <w:t>_</w:t>
      </w:r>
      <w:r w:rsidRPr="00E9166F">
        <w:rPr>
          <w:rFonts w:ascii="Times" w:eastAsia="Times New Roman" w:hAnsi="Times" w:cs="Times New Roman"/>
          <w:b/>
          <w:bCs/>
          <w:color w:val="000000"/>
          <w:szCs w:val="24"/>
          <w:lang w:eastAsia="en-AU"/>
        </w:rPr>
        <w:t xml:space="preserve"> </w:t>
      </w:r>
      <w:r w:rsidRPr="00E9166F">
        <w:rPr>
          <w:rFonts w:ascii="Times" w:eastAsia="Times New Roman" w:hAnsi="Times" w:cs="Times New Roman"/>
          <w:color w:val="000000"/>
          <w:szCs w:val="24"/>
          <w:lang w:eastAsia="en-AU"/>
        </w:rPr>
        <w:t>;</w:t>
      </w:r>
      <w:proofErr w:type="gramEnd"/>
      <w:r w:rsidRPr="00E9166F">
        <w:rPr>
          <w:rFonts w:ascii="Times" w:eastAsia="Times New Roman" w:hAnsi="Times" w:cs="Times New Roman"/>
          <w:color w:val="000000"/>
          <w:szCs w:val="24"/>
          <w:lang w:eastAsia="en-AU"/>
        </w:rPr>
        <w:t xml:space="preserve"> </w:t>
      </w:r>
      <w:r w:rsidRPr="00E9166F">
        <w:rPr>
          <w:rFonts w:ascii="Times" w:eastAsia="Times New Roman" w:hAnsi="Times" w:cs="Times New Roman"/>
          <w:b/>
          <w:bCs/>
          <w:color w:val="000000"/>
          <w:szCs w:val="24"/>
          <w:vertAlign w:val="superscript"/>
          <w:lang w:eastAsia="en-AU"/>
        </w:rPr>
        <w:t>1</w:t>
      </w:r>
      <w:r w:rsidRPr="00E9166F">
        <w:rPr>
          <w:rFonts w:ascii="Times" w:eastAsia="Times New Roman" w:hAnsi="Times" w:cs="Times New Roman"/>
          <w:b/>
          <w:bCs/>
          <w:color w:val="000000"/>
          <w:szCs w:val="24"/>
          <w:lang w:eastAsia="en-AU"/>
        </w:rPr>
        <w:t xml:space="preserve">H NMR </w:t>
      </w:r>
      <w:r w:rsidRPr="00E9166F">
        <w:rPr>
          <w:rFonts w:ascii="Times" w:eastAsia="Times New Roman" w:hAnsi="Times" w:cs="Times New Roman"/>
          <w:color w:val="000000"/>
          <w:szCs w:val="24"/>
          <w:lang w:eastAsia="en-AU"/>
        </w:rPr>
        <w:t>(200 MHz, CDCl</w:t>
      </w:r>
      <w:r w:rsidRPr="00E9166F">
        <w:rPr>
          <w:rFonts w:ascii="Times" w:eastAsia="Times New Roman" w:hAnsi="Times" w:cs="Times New Roman"/>
          <w:color w:val="000000"/>
          <w:szCs w:val="24"/>
          <w:vertAlign w:val="subscript"/>
          <w:lang w:eastAsia="en-AU"/>
        </w:rPr>
        <w:t>3</w:t>
      </w:r>
      <w:r w:rsidRPr="00E9166F">
        <w:rPr>
          <w:rFonts w:ascii="Times" w:eastAsia="Times New Roman" w:hAnsi="Times" w:cs="Times New Roman"/>
          <w:color w:val="000000"/>
          <w:szCs w:val="24"/>
          <w:lang w:eastAsia="en-AU"/>
        </w:rPr>
        <w:t>): δ</w:t>
      </w:r>
    </w:p>
    <w:p w:rsidR="006D1D42" w:rsidRPr="00E9166F" w:rsidRDefault="006D1D42" w:rsidP="00E9166F">
      <w:pPr>
        <w:spacing w:after="0" w:line="240" w:lineRule="auto"/>
        <w:jc w:val="both"/>
        <w:rPr>
          <w:rFonts w:ascii="Times" w:eastAsia="Times New Roman" w:hAnsi="Times" w:cs="Times New Roman"/>
          <w:szCs w:val="24"/>
          <w:lang w:eastAsia="en-AU"/>
        </w:rPr>
      </w:pPr>
      <w:r w:rsidRPr="00E9166F">
        <w:rPr>
          <w:rFonts w:ascii="Times" w:eastAsia="Times New Roman" w:hAnsi="Times" w:cs="Times New Roman"/>
          <w:i/>
          <w:iCs/>
          <w:color w:val="000000"/>
          <w:szCs w:val="24"/>
          <w:lang w:eastAsia="en-AU"/>
        </w:rPr>
        <w:t>Lit ref</w:t>
      </w:r>
    </w:p>
    <w:p w:rsidR="005A07CD" w:rsidRPr="00E9166F" w:rsidRDefault="006D1D42" w:rsidP="00E9166F">
      <w:pPr>
        <w:jc w:val="both"/>
        <w:rPr>
          <w:rFonts w:ascii="Times" w:hAnsi="Times"/>
          <w:b/>
          <w:color w:val="000000" w:themeColor="text1"/>
          <w:szCs w:val="24"/>
        </w:rPr>
      </w:pPr>
      <w:r w:rsidRPr="00E9166F">
        <w:rPr>
          <w:rFonts w:ascii="Times" w:eastAsia="Times New Roman" w:hAnsi="Times" w:cs="Times New Roman"/>
          <w:szCs w:val="24"/>
          <w:lang w:eastAsia="en-AU"/>
        </w:rPr>
        <w:br/>
      </w:r>
      <w:r w:rsidR="005A07CD" w:rsidRPr="00E9166F">
        <w:rPr>
          <w:rFonts w:ascii="Times" w:hAnsi="Times"/>
          <w:b/>
          <w:color w:val="000000" w:themeColor="text1"/>
          <w:szCs w:val="24"/>
        </w:rPr>
        <w:t>Ethyl 3-((2-ethoxy-2-oxoethyl</w:t>
      </w:r>
      <w:proofErr w:type="gramStart"/>
      <w:r w:rsidR="005A07CD" w:rsidRPr="00E9166F">
        <w:rPr>
          <w:rFonts w:ascii="Times" w:hAnsi="Times"/>
          <w:b/>
          <w:color w:val="000000" w:themeColor="text1"/>
          <w:szCs w:val="24"/>
        </w:rPr>
        <w:t>)</w:t>
      </w:r>
      <w:proofErr w:type="spellStart"/>
      <w:r w:rsidR="005A07CD" w:rsidRPr="00E9166F">
        <w:rPr>
          <w:rFonts w:ascii="Times" w:hAnsi="Times"/>
          <w:b/>
          <w:color w:val="000000" w:themeColor="text1"/>
          <w:szCs w:val="24"/>
        </w:rPr>
        <w:t>thio</w:t>
      </w:r>
      <w:proofErr w:type="spellEnd"/>
      <w:proofErr w:type="gramEnd"/>
      <w:r w:rsidR="005A07CD" w:rsidRPr="00E9166F">
        <w:rPr>
          <w:rFonts w:ascii="Times" w:hAnsi="Times"/>
          <w:b/>
          <w:color w:val="000000" w:themeColor="text1"/>
          <w:szCs w:val="24"/>
        </w:rPr>
        <w:t>)propanoate</w:t>
      </w:r>
    </w:p>
    <w:p w:rsidR="005A07CD" w:rsidRPr="00E9166F" w:rsidRDefault="00110EE9" w:rsidP="00E9166F">
      <w:pPr>
        <w:jc w:val="both"/>
        <w:rPr>
          <w:rFonts w:ascii="Times" w:hAnsi="Times"/>
          <w:szCs w:val="24"/>
        </w:rPr>
      </w:pPr>
      <w:r>
        <w:rPr>
          <w:rFonts w:ascii="Times" w:hAnsi="Times"/>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56pt;height:46.5pt;z-index:251660288;mso-wrap-distance-left:14.4pt;mso-wrap-distance-right:14.4pt;mso-position-horizontal:left">
            <v:imagedata r:id="rId34" o:title=""/>
            <w10:wrap type="square"/>
          </v:shape>
          <o:OLEObject Type="Embed" ProgID="ChemDraw.Document.6.0" ShapeID="_x0000_s1027" DrawAspect="Content" ObjectID="_1453292773" r:id="rId35"/>
        </w:pict>
      </w:r>
      <w:r w:rsidR="005A07CD" w:rsidRPr="00E9166F">
        <w:rPr>
          <w:rFonts w:ascii="Times" w:hAnsi="Times"/>
          <w:szCs w:val="24"/>
        </w:rPr>
        <w:t xml:space="preserve">To ethyl 2-mercaptoacetate (2.19 mL, 18.2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was added </w:t>
      </w:r>
      <w:proofErr w:type="spellStart"/>
      <w:r w:rsidR="005A07CD" w:rsidRPr="00E9166F">
        <w:rPr>
          <w:rFonts w:ascii="Times" w:hAnsi="Times"/>
          <w:szCs w:val="24"/>
        </w:rPr>
        <w:t>piperidine</w:t>
      </w:r>
      <w:proofErr w:type="spellEnd"/>
      <w:r w:rsidR="005A07CD" w:rsidRPr="00E9166F">
        <w:rPr>
          <w:rFonts w:ascii="Times" w:hAnsi="Times"/>
          <w:szCs w:val="24"/>
        </w:rPr>
        <w:t xml:space="preserve"> (0.10 mL, 1.01 </w:t>
      </w:r>
      <w:proofErr w:type="spellStart"/>
      <w:r w:rsidR="005A07CD" w:rsidRPr="00E9166F">
        <w:rPr>
          <w:rFonts w:ascii="Times" w:hAnsi="Times"/>
          <w:szCs w:val="24"/>
        </w:rPr>
        <w:t>mmol</w:t>
      </w:r>
      <w:proofErr w:type="spellEnd"/>
      <w:r w:rsidR="005A07CD" w:rsidRPr="00E9166F">
        <w:rPr>
          <w:rFonts w:ascii="Times" w:hAnsi="Times"/>
          <w:szCs w:val="24"/>
        </w:rPr>
        <w:t xml:space="preserve">, 0.1 </w:t>
      </w:r>
      <w:proofErr w:type="spellStart"/>
      <w:r w:rsidR="005A07CD" w:rsidRPr="00E9166F">
        <w:rPr>
          <w:rFonts w:ascii="Times" w:hAnsi="Times"/>
          <w:szCs w:val="24"/>
        </w:rPr>
        <w:t>eq</w:t>
      </w:r>
      <w:proofErr w:type="spellEnd"/>
      <w:r w:rsidR="005A07CD" w:rsidRPr="00E9166F">
        <w:rPr>
          <w:rFonts w:ascii="Times" w:hAnsi="Times"/>
          <w:szCs w:val="24"/>
        </w:rPr>
        <w:t xml:space="preserve">) with stirring. Ethyl acrylate (1.94 mL, 18.2 </w:t>
      </w:r>
      <w:proofErr w:type="spellStart"/>
      <w:r w:rsidR="005A07CD" w:rsidRPr="00E9166F">
        <w:rPr>
          <w:rFonts w:ascii="Times" w:hAnsi="Times"/>
          <w:szCs w:val="24"/>
        </w:rPr>
        <w:t>mmol</w:t>
      </w:r>
      <w:proofErr w:type="spellEnd"/>
      <w:r w:rsidR="005A07CD" w:rsidRPr="00E9166F">
        <w:rPr>
          <w:rFonts w:ascii="Times" w:hAnsi="Times"/>
          <w:szCs w:val="24"/>
        </w:rPr>
        <w:t xml:space="preserve">, 1.0 equiv.) was added </w:t>
      </w:r>
      <w:proofErr w:type="spellStart"/>
      <w:r w:rsidR="005A07CD" w:rsidRPr="00E9166F">
        <w:rPr>
          <w:rFonts w:ascii="Times" w:hAnsi="Times"/>
          <w:szCs w:val="24"/>
        </w:rPr>
        <w:t>dropwise</w:t>
      </w:r>
      <w:proofErr w:type="spellEnd"/>
      <w:r w:rsidR="005A07CD" w:rsidRPr="00E9166F">
        <w:rPr>
          <w:rFonts w:ascii="Times" w:hAnsi="Times"/>
          <w:szCs w:val="24"/>
        </w:rPr>
        <w:t xml:space="preserve"> over 2 h.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overnight. To the stirring solution were added additional ethyl acrylate (0.20 mL, 1.87 </w:t>
      </w:r>
      <w:proofErr w:type="spellStart"/>
      <w:r w:rsidR="005A07CD" w:rsidRPr="00E9166F">
        <w:rPr>
          <w:rFonts w:ascii="Times" w:hAnsi="Times"/>
          <w:szCs w:val="24"/>
        </w:rPr>
        <w:t>mmol</w:t>
      </w:r>
      <w:proofErr w:type="spellEnd"/>
      <w:r w:rsidR="005A07CD" w:rsidRPr="00E9166F">
        <w:rPr>
          <w:rFonts w:ascii="Times" w:hAnsi="Times"/>
          <w:szCs w:val="24"/>
        </w:rPr>
        <w:t xml:space="preserve">, 0.1 equiv.) and </w:t>
      </w:r>
      <w:proofErr w:type="spellStart"/>
      <w:r w:rsidR="005A07CD" w:rsidRPr="00E9166F">
        <w:rPr>
          <w:rFonts w:ascii="Times" w:hAnsi="Times"/>
          <w:szCs w:val="24"/>
        </w:rPr>
        <w:t>piperidine</w:t>
      </w:r>
      <w:proofErr w:type="spellEnd"/>
      <w:r w:rsidR="005A07CD" w:rsidRPr="00E9166F">
        <w:rPr>
          <w:rFonts w:ascii="Times" w:hAnsi="Times"/>
          <w:szCs w:val="24"/>
        </w:rPr>
        <w:t xml:space="preserve"> (2 drops). The solution was stirred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6 h. To the solution were added </w:t>
      </w:r>
      <w:proofErr w:type="spellStart"/>
      <w:r w:rsidR="005A07CD" w:rsidRPr="00E9166F">
        <w:rPr>
          <w:rFonts w:ascii="Times" w:hAnsi="Times"/>
          <w:szCs w:val="24"/>
        </w:rPr>
        <w:t>EtOAc</w:t>
      </w:r>
      <w:proofErr w:type="spellEnd"/>
      <w:r w:rsidR="005A07CD" w:rsidRPr="00E9166F">
        <w:rPr>
          <w:rFonts w:ascii="Times" w:hAnsi="Times"/>
          <w:szCs w:val="24"/>
        </w:rPr>
        <w:t xml:space="preserve"> (30 mL) and </w:t>
      </w:r>
      <w:r w:rsidR="005A07CD" w:rsidRPr="00E9166F">
        <w:rPr>
          <w:rFonts w:ascii="Times" w:hAnsi="Times"/>
          <w:szCs w:val="24"/>
        </w:rPr>
        <w:lastRenderedPageBreak/>
        <w:t>H</w:t>
      </w:r>
      <w:r w:rsidR="005A07CD" w:rsidRPr="00E9166F">
        <w:rPr>
          <w:rFonts w:ascii="Times" w:hAnsi="Times"/>
          <w:szCs w:val="24"/>
          <w:vertAlign w:val="subscript"/>
        </w:rPr>
        <w:t>2</w:t>
      </w:r>
      <w:r w:rsidR="005A07CD" w:rsidRPr="00E9166F">
        <w:rPr>
          <w:rFonts w:ascii="Times" w:hAnsi="Times"/>
          <w:szCs w:val="24"/>
        </w:rPr>
        <w:t>O (30 mL). The organic layer was separated, washed with H</w:t>
      </w:r>
      <w:r w:rsidR="005A07CD" w:rsidRPr="00E9166F">
        <w:rPr>
          <w:rFonts w:ascii="Times" w:hAnsi="Times"/>
          <w:szCs w:val="24"/>
          <w:vertAlign w:val="subscript"/>
        </w:rPr>
        <w:t>2</w:t>
      </w:r>
      <w:r w:rsidR="005A07CD" w:rsidRPr="00E9166F">
        <w:rPr>
          <w:rFonts w:ascii="Times" w:hAnsi="Times"/>
          <w:szCs w:val="24"/>
        </w:rPr>
        <w:t>O (3 × 30 mL) and brine (30 mL), dried over MgSO</w:t>
      </w:r>
      <w:r w:rsidR="005A07CD" w:rsidRPr="00E9166F">
        <w:rPr>
          <w:rFonts w:ascii="Times" w:hAnsi="Times"/>
          <w:szCs w:val="24"/>
          <w:vertAlign w:val="subscript"/>
        </w:rPr>
        <w:t>4</w:t>
      </w:r>
      <w:r w:rsidR="005A07CD" w:rsidRPr="00E9166F">
        <w:rPr>
          <w:rFonts w:ascii="Times" w:hAnsi="Times"/>
          <w:szCs w:val="24"/>
        </w:rPr>
        <w:t xml:space="preserve"> and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to yield the title compound as a colourless, foul smelling oil (3.40 g, 17.7 </w:t>
      </w:r>
      <w:proofErr w:type="spellStart"/>
      <w:r w:rsidR="005A07CD" w:rsidRPr="00E9166F">
        <w:rPr>
          <w:rFonts w:ascii="Times" w:hAnsi="Times"/>
          <w:szCs w:val="24"/>
        </w:rPr>
        <w:t>mmol</w:t>
      </w:r>
      <w:proofErr w:type="spellEnd"/>
      <w:r w:rsidR="005A07CD" w:rsidRPr="00E9166F">
        <w:rPr>
          <w:rFonts w:ascii="Times" w:hAnsi="Times"/>
          <w:szCs w:val="24"/>
        </w:rPr>
        <w:t>, 97%).</w:t>
      </w:r>
    </w:p>
    <w:p w:rsidR="005A07CD" w:rsidRPr="00E9166F" w:rsidRDefault="005A07CD" w:rsidP="00E9166F">
      <w:pPr>
        <w:jc w:val="both"/>
        <w:rPr>
          <w:rFonts w:ascii="Times" w:hAnsi="Times"/>
          <w:szCs w:val="24"/>
        </w:rPr>
      </w:pP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rPr>
        <w:softHyphen/>
      </w:r>
      <w:r w:rsidRPr="00E9166F">
        <w:rPr>
          <w:rFonts w:ascii="Times" w:hAnsi="Times"/>
          <w:szCs w:val="24"/>
        </w:rPr>
        <w:softHyphen/>
      </w:r>
      <w:r w:rsidRPr="00E9166F">
        <w:rPr>
          <w:rFonts w:ascii="Times" w:hAnsi="Times"/>
          <w:szCs w:val="24"/>
          <w:vertAlign w:val="subscript"/>
        </w:rPr>
        <w:t>3</w:t>
      </w:r>
      <w:r w:rsidRPr="00E9166F">
        <w:rPr>
          <w:rFonts w:ascii="Times" w:hAnsi="Times"/>
          <w:szCs w:val="24"/>
        </w:rPr>
        <w:t xml:space="preserve">): δ 1.27 (3H,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7</w:t>
      </w:r>
      <w:r w:rsidRPr="00E9166F">
        <w:rPr>
          <w:rFonts w:ascii="Times" w:hAnsi="Times"/>
          <w:szCs w:val="24"/>
        </w:rPr>
        <w:t xml:space="preserve">), 1.29 (3H, t, </w:t>
      </w:r>
      <w:r w:rsidRPr="00E9166F">
        <w:rPr>
          <w:rFonts w:ascii="Times" w:hAnsi="Times"/>
          <w:i/>
          <w:szCs w:val="24"/>
        </w:rPr>
        <w:t xml:space="preserve">J </w:t>
      </w:r>
      <w:r w:rsidRPr="00E9166F">
        <w:rPr>
          <w:rFonts w:ascii="Times" w:hAnsi="Times"/>
          <w:szCs w:val="24"/>
        </w:rPr>
        <w:t>7.0, H</w:t>
      </w:r>
      <w:r w:rsidRPr="00E9166F">
        <w:rPr>
          <w:rFonts w:ascii="Times" w:hAnsi="Times"/>
          <w:szCs w:val="24"/>
          <w:vertAlign w:val="superscript"/>
        </w:rPr>
        <w:t>6’</w:t>
      </w:r>
      <w:r w:rsidRPr="00E9166F">
        <w:rPr>
          <w:rFonts w:ascii="Times" w:hAnsi="Times"/>
          <w:szCs w:val="24"/>
        </w:rPr>
        <w:t xml:space="preserve">), 2.64 (2H, t,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3</w:t>
      </w:r>
      <w:r w:rsidRPr="00E9166F">
        <w:rPr>
          <w:rFonts w:ascii="Times" w:hAnsi="Times"/>
          <w:szCs w:val="24"/>
        </w:rPr>
        <w:t xml:space="preserve">), 2.92 (2H, t, </w:t>
      </w:r>
      <w:r w:rsidRPr="00E9166F">
        <w:rPr>
          <w:rFonts w:ascii="Times" w:hAnsi="Times"/>
          <w:i/>
          <w:szCs w:val="24"/>
        </w:rPr>
        <w:t xml:space="preserve">J </w:t>
      </w:r>
      <w:r w:rsidRPr="00E9166F">
        <w:rPr>
          <w:rFonts w:ascii="Times" w:hAnsi="Times"/>
          <w:szCs w:val="24"/>
        </w:rPr>
        <w:t>7.3, H</w:t>
      </w:r>
      <w:r w:rsidRPr="00E9166F">
        <w:rPr>
          <w:rFonts w:ascii="Times" w:hAnsi="Times"/>
          <w:szCs w:val="24"/>
          <w:vertAlign w:val="superscript"/>
        </w:rPr>
        <w:t>2</w:t>
      </w:r>
      <w:r w:rsidRPr="00E9166F">
        <w:rPr>
          <w:rFonts w:ascii="Times" w:hAnsi="Times"/>
          <w:szCs w:val="24"/>
        </w:rPr>
        <w:t>), 3.24 (2H, s, H</w:t>
      </w:r>
      <w:r w:rsidRPr="00E9166F">
        <w:rPr>
          <w:rFonts w:ascii="Times" w:hAnsi="Times"/>
          <w:szCs w:val="24"/>
          <w:vertAlign w:val="superscript"/>
        </w:rPr>
        <w:t>2’</w:t>
      </w:r>
      <w:r w:rsidRPr="00E9166F">
        <w:rPr>
          <w:rFonts w:ascii="Times" w:hAnsi="Times"/>
          <w:szCs w:val="24"/>
        </w:rPr>
        <w:t xml:space="preserve">), 4.18 (4H, apparent </w:t>
      </w:r>
      <w:proofErr w:type="spellStart"/>
      <w:r w:rsidRPr="00E9166F">
        <w:rPr>
          <w:rFonts w:ascii="Times" w:hAnsi="Times"/>
          <w:szCs w:val="24"/>
        </w:rPr>
        <w:t>dt</w:t>
      </w:r>
      <w:proofErr w:type="spellEnd"/>
      <w:r w:rsidRPr="00E9166F">
        <w:rPr>
          <w:rFonts w:ascii="Times" w:hAnsi="Times"/>
          <w:szCs w:val="24"/>
        </w:rPr>
        <w:t xml:space="preserve">, </w:t>
      </w:r>
      <w:r w:rsidRPr="00E9166F">
        <w:rPr>
          <w:rFonts w:ascii="Times" w:hAnsi="Times"/>
          <w:i/>
          <w:szCs w:val="24"/>
        </w:rPr>
        <w:t xml:space="preserve">J </w:t>
      </w:r>
      <w:r w:rsidRPr="00E9166F">
        <w:rPr>
          <w:rFonts w:ascii="Times" w:hAnsi="Times"/>
          <w:szCs w:val="24"/>
        </w:rPr>
        <w:t>7.4 (H</w:t>
      </w:r>
      <w:r w:rsidRPr="00E9166F">
        <w:rPr>
          <w:rFonts w:ascii="Times" w:hAnsi="Times"/>
          <w:szCs w:val="24"/>
          <w:vertAlign w:val="superscript"/>
        </w:rPr>
        <w:t>5’</w:t>
      </w:r>
      <w:r w:rsidRPr="00E9166F">
        <w:rPr>
          <w:rFonts w:ascii="Times" w:hAnsi="Times"/>
          <w:szCs w:val="24"/>
        </w:rPr>
        <w:t>) 7.0 (H</w:t>
      </w:r>
      <w:r w:rsidRPr="00E9166F">
        <w:rPr>
          <w:rFonts w:ascii="Times" w:hAnsi="Times"/>
          <w:szCs w:val="24"/>
          <w:vertAlign w:val="superscript"/>
        </w:rPr>
        <w:t>6</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(100 MHz, CDCl</w:t>
      </w:r>
      <w:r w:rsidRPr="00E9166F">
        <w:rPr>
          <w:rFonts w:ascii="Times" w:hAnsi="Times"/>
          <w:szCs w:val="24"/>
          <w:vertAlign w:val="subscript"/>
        </w:rPr>
        <w:t>3</w:t>
      </w:r>
      <w:r w:rsidRPr="00E9166F">
        <w:rPr>
          <w:rFonts w:ascii="Times" w:hAnsi="Times"/>
          <w:szCs w:val="24"/>
        </w:rPr>
        <w:t>): δ 14.2 (C</w:t>
      </w:r>
      <w:r w:rsidRPr="00E9166F">
        <w:rPr>
          <w:rFonts w:ascii="Times" w:hAnsi="Times"/>
          <w:szCs w:val="24"/>
          <w:vertAlign w:val="superscript"/>
        </w:rPr>
        <w:t>7</w:t>
      </w:r>
      <w:r w:rsidRPr="00E9166F">
        <w:rPr>
          <w:rFonts w:ascii="Times" w:hAnsi="Times"/>
          <w:szCs w:val="24"/>
        </w:rPr>
        <w:t>, C</w:t>
      </w:r>
      <w:r w:rsidRPr="00E9166F">
        <w:rPr>
          <w:rFonts w:ascii="Times" w:hAnsi="Times"/>
          <w:szCs w:val="24"/>
          <w:vertAlign w:val="superscript"/>
        </w:rPr>
        <w:t>6’</w:t>
      </w:r>
      <w:r w:rsidRPr="00E9166F">
        <w:rPr>
          <w:rFonts w:ascii="Times" w:hAnsi="Times"/>
          <w:szCs w:val="24"/>
        </w:rPr>
        <w:t>), 27.6 (C</w:t>
      </w:r>
      <w:r w:rsidRPr="00E9166F">
        <w:rPr>
          <w:rFonts w:ascii="Times" w:hAnsi="Times"/>
          <w:szCs w:val="24"/>
          <w:vertAlign w:val="superscript"/>
        </w:rPr>
        <w:t>2</w:t>
      </w:r>
      <w:r w:rsidRPr="00E9166F">
        <w:rPr>
          <w:rFonts w:ascii="Times" w:hAnsi="Times"/>
          <w:szCs w:val="24"/>
        </w:rPr>
        <w:t>), 33.7 (C</w:t>
      </w:r>
      <w:r w:rsidRPr="00E9166F">
        <w:rPr>
          <w:rFonts w:ascii="Times" w:hAnsi="Times"/>
          <w:szCs w:val="24"/>
          <w:vertAlign w:val="superscript"/>
        </w:rPr>
        <w:t>3</w:t>
      </w:r>
      <w:r w:rsidRPr="00E9166F">
        <w:rPr>
          <w:rFonts w:ascii="Times" w:hAnsi="Times"/>
          <w:szCs w:val="24"/>
        </w:rPr>
        <w:t>), 34.4 (C</w:t>
      </w:r>
      <w:r w:rsidRPr="00E9166F">
        <w:rPr>
          <w:rFonts w:ascii="Times" w:hAnsi="Times"/>
          <w:szCs w:val="24"/>
          <w:vertAlign w:val="superscript"/>
        </w:rPr>
        <w:t>2’</w:t>
      </w:r>
      <w:r w:rsidRPr="00E9166F">
        <w:rPr>
          <w:rFonts w:ascii="Times" w:hAnsi="Times"/>
          <w:szCs w:val="24"/>
        </w:rPr>
        <w:t>), 60.7 (C</w:t>
      </w:r>
      <w:r w:rsidRPr="00E9166F">
        <w:rPr>
          <w:rFonts w:ascii="Times" w:hAnsi="Times"/>
          <w:szCs w:val="24"/>
          <w:vertAlign w:val="superscript"/>
        </w:rPr>
        <w:t>5’</w:t>
      </w:r>
      <w:r w:rsidRPr="00E9166F">
        <w:rPr>
          <w:rFonts w:ascii="Times" w:hAnsi="Times"/>
          <w:szCs w:val="24"/>
        </w:rPr>
        <w:t>), 61.7 (C</w:t>
      </w:r>
      <w:r w:rsidRPr="00E9166F">
        <w:rPr>
          <w:rFonts w:ascii="Times" w:hAnsi="Times"/>
          <w:szCs w:val="24"/>
          <w:vertAlign w:val="superscript"/>
        </w:rPr>
        <w:t>6</w:t>
      </w:r>
      <w:r w:rsidRPr="00E9166F">
        <w:rPr>
          <w:rFonts w:ascii="Times" w:hAnsi="Times"/>
          <w:szCs w:val="24"/>
        </w:rPr>
        <w:t>), 170.2 (C</w:t>
      </w:r>
      <w:r w:rsidRPr="00E9166F">
        <w:rPr>
          <w:rFonts w:ascii="Times" w:hAnsi="Times"/>
          <w:szCs w:val="24"/>
          <w:vertAlign w:val="superscript"/>
        </w:rPr>
        <w:t>3’</w:t>
      </w:r>
      <w:r w:rsidRPr="00E9166F">
        <w:rPr>
          <w:rFonts w:ascii="Times" w:hAnsi="Times"/>
          <w:szCs w:val="24"/>
        </w:rPr>
        <w:t>), 171.7 (C</w:t>
      </w:r>
      <w:r w:rsidRPr="00E9166F">
        <w:rPr>
          <w:rFonts w:ascii="Times" w:hAnsi="Times"/>
          <w:szCs w:val="24"/>
          <w:vertAlign w:val="superscript"/>
        </w:rPr>
        <w:t>4</w:t>
      </w:r>
      <w:r w:rsidRPr="00E9166F">
        <w:rPr>
          <w:rFonts w:ascii="Times" w:hAnsi="Times"/>
          <w:szCs w:val="24"/>
        </w:rPr>
        <w:t xml:space="preserve">). IR (oil):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1726, 1270, 1247, 1125, 1027. LCMS (ESI+): </w:t>
      </w:r>
      <w:r w:rsidRPr="00E9166F">
        <w:rPr>
          <w:rFonts w:ascii="Times" w:hAnsi="Times"/>
          <w:i/>
          <w:szCs w:val="24"/>
        </w:rPr>
        <w:t xml:space="preserve">m/z </w:t>
      </w:r>
      <w:r w:rsidRPr="00E9166F">
        <w:rPr>
          <w:rFonts w:ascii="Times" w:hAnsi="Times"/>
          <w:szCs w:val="24"/>
        </w:rPr>
        <w:t>221.3 ([MH]</w:t>
      </w:r>
      <w:r w:rsidRPr="00E9166F">
        <w:rPr>
          <w:rFonts w:ascii="Times" w:hAnsi="Times"/>
          <w:szCs w:val="24"/>
          <w:vertAlign w:val="superscript"/>
        </w:rPr>
        <w:t>+</w:t>
      </w:r>
      <w:r w:rsidRPr="00E9166F">
        <w:rPr>
          <w:rFonts w:ascii="Times" w:hAnsi="Times"/>
          <w:szCs w:val="24"/>
        </w:rPr>
        <w:t xml:space="preserve">, 100%). </w:t>
      </w:r>
      <w:r w:rsidRPr="00E9166F">
        <w:rPr>
          <w:rFonts w:ascii="Times" w:hAnsi="Times"/>
          <w:szCs w:val="24"/>
          <w:vertAlign w:val="superscript"/>
        </w:rPr>
        <w:t>1</w:t>
      </w:r>
      <w:r w:rsidRPr="00E9166F">
        <w:rPr>
          <w:rFonts w:ascii="Times" w:hAnsi="Times"/>
          <w:szCs w:val="24"/>
        </w:rPr>
        <w:t>H NMR data match those reported in the literature.</w:t>
      </w:r>
      <w:hyperlink w:anchor="_ENREF_56" w:tooltip="Duus, 1981 #11" w:history="1">
        <w:r w:rsidR="00135ED3" w:rsidRPr="00E9166F">
          <w:rPr>
            <w:rFonts w:ascii="Times" w:hAnsi="Times"/>
            <w:szCs w:val="24"/>
          </w:rPr>
          <w:fldChar w:fldCharType="begin"/>
        </w:r>
        <w:r w:rsidRPr="00E9166F">
          <w:rPr>
            <w:rFonts w:ascii="Times" w:hAnsi="Times"/>
            <w:szCs w:val="24"/>
          </w:rPr>
          <w:instrText xml:space="preserve"> ADDIN EN.CITE &lt;EndNote&gt;&lt;Cite&gt;&lt;Author&gt;F&lt;/Author&gt;&lt;Year&gt;1981&lt;/Year&gt;&lt;RecNum&gt;11&lt;/RecNum&gt;&lt;DisplayText&gt;&lt;style face="superscript"&gt;56&lt;/style&gt;&lt;/DisplayText&gt;&lt;record&gt;&lt;rec-number&gt;11&lt;/rec-number&gt;&lt;foreign-keys&gt;&lt;key app="EN" db-id="t9drv992l5tzf5ez5ecvex009f29ervtdf0s"&gt;11&lt;/key&gt;&lt;/foreign-keys&gt;&lt;ref-type name="Journal Article"&gt;17&lt;/ref-type&gt;&lt;contributors&gt;&lt;authors&gt;&lt;author&gt;F. Duus&lt;/author&gt;&lt;/authors&gt;&lt;/contributors&gt;&lt;titles&gt;&lt;title&gt;A study of the tautomerism of 2- and 4-ethoxycarbonylthiolan-3-ones implicating stereochemical effects of ring-substitution&lt;/title&gt;&lt;secondary-title&gt;Tetrahedron&lt;/secondary-title&gt;&lt;/titles&gt;&lt;periodical&gt;&lt;full-title&gt;Tetrahedron&lt;/full-title&gt;&lt;abbr-1&gt;Tetrahedron&lt;/abbr-1&gt;&lt;abbr-2&gt;Tetrahedron&lt;/abbr-2&gt;&lt;/periodical&gt;&lt;pages&gt;2633-2640&lt;/pages&gt;&lt;volume&gt;37&lt;/volume&gt;&lt;number&gt;15&lt;/number&gt;&lt;dates&gt;&lt;year&gt;1981&lt;/year&gt;&lt;/dates&gt;&lt;isbn&gt;0040-4020&lt;/isbn&gt;&lt;urls&gt;&lt;related-urls&gt;&lt;url&gt;http://www.sciencedirect.com/science/article/pii/S0040402001989689&lt;/url&gt;&lt;/related-urls&gt;&lt;/urls&gt;&lt;electronic-resource-num&gt;10.1016/s0040-4020(01)98968-9&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56</w:t>
        </w:r>
        <w:r w:rsidR="00135ED3" w:rsidRPr="00E9166F">
          <w:rPr>
            <w:rFonts w:ascii="Times" w:hAnsi="Times"/>
            <w:szCs w:val="24"/>
          </w:rPr>
          <w:fldChar w:fldCharType="end"/>
        </w:r>
      </w:hyperlink>
    </w:p>
    <w:p w:rsidR="005A07CD" w:rsidRPr="00E9166F" w:rsidRDefault="005A07CD" w:rsidP="00E9166F">
      <w:pPr>
        <w:spacing w:after="0" w:line="240" w:lineRule="auto"/>
        <w:jc w:val="both"/>
        <w:rPr>
          <w:rFonts w:ascii="Times" w:eastAsiaTheme="majorEastAsia" w:hAnsi="Times" w:cstheme="majorBidi"/>
          <w:bCs/>
          <w:noProof/>
          <w:color w:val="000000" w:themeColor="text1"/>
          <w:szCs w:val="24"/>
        </w:rPr>
      </w:pPr>
      <w:bookmarkStart w:id="69" w:name="_ENREF_56"/>
      <w:r w:rsidRPr="00E9166F">
        <w:rPr>
          <w:rFonts w:ascii="Times" w:eastAsiaTheme="majorEastAsia" w:hAnsi="Times" w:cstheme="majorBidi"/>
          <w:bCs/>
          <w:noProof/>
          <w:color w:val="000000" w:themeColor="text1"/>
          <w:szCs w:val="24"/>
        </w:rPr>
        <w:t>56.</w:t>
      </w:r>
      <w:r w:rsidRPr="00E9166F">
        <w:rPr>
          <w:rFonts w:ascii="Times" w:eastAsiaTheme="majorEastAsia" w:hAnsi="Times" w:cstheme="majorBidi"/>
          <w:bCs/>
          <w:noProof/>
          <w:color w:val="000000" w:themeColor="text1"/>
          <w:szCs w:val="24"/>
        </w:rPr>
        <w:tab/>
        <w:t xml:space="preserve">Duus, F., A study of the tautomerism of 2- and 4-ethoxycarbonylthiolan-3-ones implicating stereochemical effects of ring-substitution.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37</w:t>
      </w:r>
      <w:r w:rsidRPr="00E9166F">
        <w:rPr>
          <w:rFonts w:ascii="Times" w:eastAsiaTheme="majorEastAsia" w:hAnsi="Times" w:cstheme="majorBidi"/>
          <w:bCs/>
          <w:noProof/>
          <w:color w:val="000000" w:themeColor="text1"/>
          <w:szCs w:val="24"/>
        </w:rPr>
        <w:t xml:space="preserve"> (15), 2633-2640.</w:t>
      </w:r>
      <w:bookmarkEnd w:id="69"/>
    </w:p>
    <w:p w:rsidR="005A07CD" w:rsidRPr="00E9166F" w:rsidRDefault="005A07CD" w:rsidP="00E9166F">
      <w:pPr>
        <w:jc w:val="both"/>
        <w:rPr>
          <w:rFonts w:ascii="Times" w:hAnsi="Times"/>
          <w:b/>
          <w:szCs w:val="24"/>
        </w:rPr>
      </w:pPr>
      <w:r w:rsidRPr="00E9166F">
        <w:rPr>
          <w:rFonts w:ascii="Times" w:hAnsi="Times"/>
          <w:b/>
          <w:szCs w:val="24"/>
        </w:rPr>
        <w:t>Methyl 3-formamidothiophene-2-carboxylate</w:t>
      </w:r>
      <w:ins w:id="70" w:author="Alice" w:date="2014-02-07T15:39:00Z">
        <w:r w:rsidR="00F0028E">
          <w:rPr>
            <w:rFonts w:ascii="Times" w:hAnsi="Times"/>
            <w:b/>
            <w:szCs w:val="24"/>
          </w:rPr>
          <w:t>, OSM-S-</w:t>
        </w:r>
      </w:ins>
      <w:ins w:id="71" w:author="Alice" w:date="2014-02-07T15:40:00Z">
        <w:r w:rsidR="00F0028E">
          <w:rPr>
            <w:rFonts w:ascii="Times" w:hAnsi="Times"/>
            <w:b/>
            <w:szCs w:val="24"/>
          </w:rPr>
          <w:t>69</w:t>
        </w:r>
      </w:ins>
      <w:bookmarkStart w:id="72" w:name="_GoBack"/>
      <w:bookmarkEnd w:id="72"/>
    </w:p>
    <w:p w:rsidR="005A07CD" w:rsidRPr="00E9166F" w:rsidRDefault="00110EE9" w:rsidP="00E9166F">
      <w:pPr>
        <w:jc w:val="both"/>
        <w:rPr>
          <w:rFonts w:ascii="Times" w:hAnsi="Times"/>
          <w:szCs w:val="24"/>
        </w:rPr>
      </w:pPr>
      <w:r>
        <w:rPr>
          <w:rFonts w:ascii="Times" w:hAnsi="Times"/>
          <w:noProof/>
          <w:szCs w:val="24"/>
        </w:rPr>
        <w:pict>
          <v:shape id="_x0000_s1028" type="#_x0000_t75" style="position:absolute;left:0;text-align:left;margin-left:0;margin-top:0;width:77.55pt;height:79.45pt;z-index:251661312;mso-wrap-distance-left:14.4pt;mso-wrap-distance-right:14.4pt;mso-position-horizontal:left">
            <v:imagedata r:id="rId36" o:title=""/>
            <w10:wrap type="square"/>
          </v:shape>
          <o:OLEObject Type="Embed" ProgID="ChemDraw.Document.6.0" ShapeID="_x0000_s1028" DrawAspect="Content" ObjectID="_1453292774" r:id="rId37"/>
        </w:pict>
      </w:r>
      <w:r w:rsidR="005A07CD" w:rsidRPr="00E9166F">
        <w:rPr>
          <w:rFonts w:ascii="Times" w:hAnsi="Times"/>
          <w:szCs w:val="24"/>
        </w:rPr>
        <w:t xml:space="preserve">Methyl-3-aminothiophene-2-carboxylate (300 mg, 2.11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and NH</w:t>
      </w:r>
      <w:r w:rsidR="005A07CD" w:rsidRPr="00E9166F">
        <w:rPr>
          <w:rFonts w:ascii="Times" w:hAnsi="Times"/>
          <w:szCs w:val="24"/>
          <w:vertAlign w:val="subscript"/>
        </w:rPr>
        <w:t>4</w:t>
      </w:r>
      <w:r w:rsidR="005A07CD" w:rsidRPr="00E9166F">
        <w:rPr>
          <w:rFonts w:ascii="Times" w:hAnsi="Times"/>
          <w:szCs w:val="24"/>
        </w:rPr>
        <w:t xml:space="preserve">OAc (226 mg, 2.93 </w:t>
      </w:r>
      <w:proofErr w:type="spellStart"/>
      <w:r w:rsidR="005A07CD" w:rsidRPr="00E9166F">
        <w:rPr>
          <w:rFonts w:ascii="Times" w:hAnsi="Times"/>
          <w:szCs w:val="24"/>
        </w:rPr>
        <w:t>mmol</w:t>
      </w:r>
      <w:proofErr w:type="spellEnd"/>
      <w:r w:rsidR="005A07CD" w:rsidRPr="00E9166F">
        <w:rPr>
          <w:rFonts w:ascii="Times" w:hAnsi="Times"/>
          <w:szCs w:val="24"/>
        </w:rPr>
        <w:t xml:space="preserve">, 1.4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formic acid (1.00 mL, 26.5 </w:t>
      </w:r>
      <w:proofErr w:type="spellStart"/>
      <w:r w:rsidR="005A07CD" w:rsidRPr="00E9166F">
        <w:rPr>
          <w:rFonts w:ascii="Times" w:hAnsi="Times"/>
          <w:szCs w:val="24"/>
        </w:rPr>
        <w:t>mmol</w:t>
      </w:r>
      <w:proofErr w:type="spellEnd"/>
      <w:r w:rsidR="005A07CD" w:rsidRPr="00E9166F">
        <w:rPr>
          <w:rFonts w:ascii="Times" w:hAnsi="Times"/>
          <w:szCs w:val="24"/>
        </w:rPr>
        <w:t xml:space="preserve">, 12.6 </w:t>
      </w:r>
      <w:proofErr w:type="spellStart"/>
      <w:r w:rsidR="005A07CD" w:rsidRPr="00E9166F">
        <w:rPr>
          <w:rFonts w:ascii="Times" w:hAnsi="Times"/>
          <w:szCs w:val="24"/>
        </w:rPr>
        <w:t>eq</w:t>
      </w:r>
      <w:proofErr w:type="spellEnd"/>
      <w:r w:rsidR="005A07CD" w:rsidRPr="00E9166F">
        <w:rPr>
          <w:rFonts w:ascii="Times" w:hAnsi="Times"/>
          <w:szCs w:val="24"/>
        </w:rPr>
        <w:t xml:space="preserve">). The solution was heated at gentle reflux for 7 h before being allowed to cool to </w:t>
      </w:r>
      <w:proofErr w:type="gramStart"/>
      <w:r w:rsidR="005A07CD" w:rsidRPr="00E9166F">
        <w:rPr>
          <w:rFonts w:ascii="Times" w:hAnsi="Times"/>
          <w:szCs w:val="24"/>
        </w:rPr>
        <w:t>rt</w:t>
      </w:r>
      <w:proofErr w:type="gramEnd"/>
      <w:r w:rsidR="005A07CD" w:rsidRPr="00E9166F">
        <w:rPr>
          <w:rFonts w:ascii="Times" w:hAnsi="Times"/>
          <w:szCs w:val="24"/>
        </w:rPr>
        <w:t>. A brown solid formed which was tipped onto ice, filtered, and washed with H</w:t>
      </w:r>
      <w:r w:rsidR="005A07CD" w:rsidRPr="00E9166F">
        <w:rPr>
          <w:rFonts w:ascii="Times" w:hAnsi="Times"/>
          <w:szCs w:val="24"/>
          <w:vertAlign w:val="subscript"/>
        </w:rPr>
        <w:t>2</w:t>
      </w:r>
      <w:r w:rsidR="005A07CD" w:rsidRPr="00E9166F">
        <w:rPr>
          <w:rFonts w:ascii="Times" w:hAnsi="Times"/>
          <w:szCs w:val="24"/>
        </w:rPr>
        <w:t xml:space="preserve">O (50 mL) to yield a pale brown powder (575 mg). The powder was dissolved in boiling 50% </w:t>
      </w:r>
      <w:proofErr w:type="spellStart"/>
      <w:r w:rsidR="005A07CD" w:rsidRPr="00E9166F">
        <w:rPr>
          <w:rFonts w:ascii="Times" w:hAnsi="Times"/>
          <w:szCs w:val="24"/>
        </w:rPr>
        <w:t>EtOH</w:t>
      </w:r>
      <w:proofErr w:type="spellEnd"/>
      <w:r w:rsidR="005A07CD" w:rsidRPr="00E9166F">
        <w:rPr>
          <w:rFonts w:ascii="Times" w:hAnsi="Times"/>
          <w:szCs w:val="24"/>
        </w:rPr>
        <w:t>/H</w:t>
      </w:r>
      <w:r w:rsidR="005A07CD" w:rsidRPr="00E9166F">
        <w:rPr>
          <w:rFonts w:ascii="Times" w:hAnsi="Times"/>
          <w:szCs w:val="24"/>
          <w:vertAlign w:val="subscript"/>
        </w:rPr>
        <w:t>2</w:t>
      </w:r>
      <w:r w:rsidR="005A07CD" w:rsidRPr="00E9166F">
        <w:rPr>
          <w:rFonts w:ascii="Times" w:hAnsi="Times"/>
          <w:szCs w:val="24"/>
        </w:rPr>
        <w:t xml:space="preserve">O and filtered. The filtrate was collected and dried </w:t>
      </w:r>
      <w:r w:rsidR="005A07CD" w:rsidRPr="00E9166F">
        <w:rPr>
          <w:rFonts w:ascii="Times" w:hAnsi="Times"/>
          <w:i/>
          <w:szCs w:val="24"/>
        </w:rPr>
        <w:t xml:space="preserve">in vacuo </w:t>
      </w:r>
      <w:r w:rsidR="005A07CD" w:rsidRPr="00E9166F">
        <w:rPr>
          <w:rFonts w:ascii="Times" w:hAnsi="Times"/>
          <w:szCs w:val="24"/>
        </w:rPr>
        <w:t xml:space="preserve">to give the title compound as fluffy, white crystals (237 mg, 1.27 </w:t>
      </w:r>
      <w:proofErr w:type="spellStart"/>
      <w:r w:rsidR="005A07CD" w:rsidRPr="00E9166F">
        <w:rPr>
          <w:rFonts w:ascii="Times" w:hAnsi="Times"/>
          <w:szCs w:val="24"/>
        </w:rPr>
        <w:t>mmol</w:t>
      </w:r>
      <w:proofErr w:type="spellEnd"/>
      <w:r w:rsidR="005A07CD" w:rsidRPr="00E9166F">
        <w:rPr>
          <w:rFonts w:ascii="Times" w:hAnsi="Times"/>
          <w:szCs w:val="24"/>
        </w:rPr>
        <w:t xml:space="preserve">, 60%). </w:t>
      </w:r>
    </w:p>
    <w:p w:rsidR="005A07CD" w:rsidRPr="00E9166F" w:rsidRDefault="005A07CD"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93 °C – 94 °C (lit: 82 °C)</w:t>
      </w:r>
      <w:hyperlink w:anchor="_ENREF_95" w:tooltip="Robba, 1967 #109"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95</w:t>
        </w:r>
        <w:r w:rsidR="00135ED3" w:rsidRPr="00E9166F">
          <w:rPr>
            <w:rFonts w:ascii="Times" w:hAnsi="Times"/>
            <w:szCs w:val="24"/>
          </w:rPr>
          <w:fldChar w:fldCharType="end"/>
        </w:r>
      </w:hyperlink>
      <w:r w:rsidRPr="00E9166F">
        <w:rPr>
          <w:rFonts w:ascii="Times" w:hAnsi="Times"/>
          <w:szCs w:val="24"/>
        </w:rPr>
        <w:t xml:space="preserve">.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3.90 (3H, s, H</w:t>
      </w:r>
      <w:r w:rsidRPr="00E9166F">
        <w:rPr>
          <w:rFonts w:ascii="Times" w:hAnsi="Times"/>
          <w:szCs w:val="24"/>
          <w:vertAlign w:val="superscript"/>
        </w:rPr>
        <w:t>2’</w:t>
      </w:r>
      <w:r w:rsidRPr="00E9166F">
        <w:rPr>
          <w:rFonts w:ascii="Times" w:hAnsi="Times"/>
          <w:szCs w:val="24"/>
        </w:rPr>
        <w:t xml:space="preserve">), 7.49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8.42 (1H, s, H</w:t>
      </w:r>
      <w:r w:rsidRPr="00E9166F">
        <w:rPr>
          <w:rFonts w:ascii="Times" w:hAnsi="Times"/>
          <w:szCs w:val="24"/>
          <w:vertAlign w:val="superscript"/>
        </w:rPr>
        <w:t>3’</w:t>
      </w:r>
      <w:r w:rsidRPr="00E9166F">
        <w:rPr>
          <w:rFonts w:ascii="Times" w:hAnsi="Times"/>
          <w:szCs w:val="24"/>
        </w:rPr>
        <w:t xml:space="preserve">), 10.10 (1H,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a</w:t>
      </w:r>
      <w:r w:rsidRPr="00E9166F">
        <w:rPr>
          <w:rFonts w:ascii="Times" w:hAnsi="Times"/>
          <w:szCs w:val="24"/>
        </w:rPr>
        <w:t>)</w:t>
      </w:r>
      <w:r w:rsidRPr="00E9166F">
        <w:rPr>
          <w:rFonts w:ascii="Times" w:hAnsi="Times"/>
          <w:color w:val="000000" w:themeColor="text1"/>
          <w:szCs w:val="24"/>
        </w:rPr>
        <w:t xml:space="preserve">. </w:t>
      </w:r>
      <w:r w:rsidRPr="00E9166F">
        <w:rPr>
          <w:rFonts w:ascii="Times" w:hAnsi="Times"/>
          <w:szCs w:val="24"/>
        </w:rPr>
        <w:t xml:space="preserve">LRMS (APCI): </w:t>
      </w:r>
      <w:r w:rsidRPr="00E9166F">
        <w:rPr>
          <w:rFonts w:ascii="Times" w:hAnsi="Times"/>
          <w:i/>
          <w:szCs w:val="24"/>
        </w:rPr>
        <w:t>m/z</w:t>
      </w:r>
      <w:r w:rsidRPr="00E9166F">
        <w:rPr>
          <w:rFonts w:ascii="Times" w:hAnsi="Times"/>
          <w:szCs w:val="24"/>
        </w:rPr>
        <w:t xml:space="preserve"> 637.6 (3[MK]</w:t>
      </w:r>
      <w:r w:rsidRPr="00E9166F">
        <w:rPr>
          <w:rFonts w:ascii="Times" w:hAnsi="Times"/>
          <w:szCs w:val="24"/>
          <w:vertAlign w:val="superscript"/>
        </w:rPr>
        <w:t>+</w:t>
      </w:r>
      <w:r w:rsidRPr="00E9166F">
        <w:rPr>
          <w:rFonts w:ascii="Times" w:hAnsi="Times"/>
          <w:szCs w:val="24"/>
        </w:rPr>
        <w:t>, 10%), 607.9 (3[(M-CO)K]</w:t>
      </w:r>
      <w:r w:rsidRPr="00E9166F">
        <w:rPr>
          <w:rFonts w:ascii="Times" w:hAnsi="Times"/>
          <w:szCs w:val="24"/>
          <w:vertAlign w:val="superscript"/>
        </w:rPr>
        <w:t>+</w:t>
      </w:r>
      <w:r w:rsidRPr="00E9166F">
        <w:rPr>
          <w:rFonts w:ascii="Times" w:hAnsi="Times"/>
          <w:szCs w:val="24"/>
        </w:rPr>
        <w:t>, 100%), 579.9 (3[(M-2(CO))K]</w:t>
      </w:r>
      <w:r w:rsidRPr="00E9166F">
        <w:rPr>
          <w:rFonts w:ascii="Times" w:hAnsi="Times"/>
          <w:szCs w:val="24"/>
          <w:vertAlign w:val="superscript"/>
        </w:rPr>
        <w:t>+</w:t>
      </w:r>
      <w:r w:rsidRPr="00E9166F">
        <w:rPr>
          <w:rFonts w:ascii="Times" w:hAnsi="Times"/>
          <w:szCs w:val="24"/>
        </w:rPr>
        <w:t>, 95%), 551.9 (3[(M-3(CO))K]</w:t>
      </w:r>
      <w:r w:rsidRPr="00E9166F">
        <w:rPr>
          <w:rFonts w:ascii="Times" w:hAnsi="Times"/>
          <w:szCs w:val="24"/>
          <w:vertAlign w:val="superscript"/>
        </w:rPr>
        <w:t>+</w:t>
      </w:r>
      <w:r w:rsidRPr="00E9166F">
        <w:rPr>
          <w:rFonts w:ascii="Times" w:hAnsi="Times"/>
          <w:szCs w:val="24"/>
        </w:rPr>
        <w:t xml:space="preserve">, 25%. </w:t>
      </w:r>
      <w:r w:rsidRPr="00E9166F">
        <w:rPr>
          <w:rFonts w:ascii="Times" w:hAnsi="Times"/>
          <w:color w:val="000000" w:themeColor="text1"/>
          <w:szCs w:val="24"/>
          <w:vertAlign w:val="superscript"/>
        </w:rPr>
        <w:t>1</w:t>
      </w:r>
      <w:r w:rsidRPr="00E9166F">
        <w:rPr>
          <w:rFonts w:ascii="Times" w:hAnsi="Times"/>
          <w:color w:val="000000" w:themeColor="text1"/>
          <w:szCs w:val="24"/>
        </w:rPr>
        <w:t>H NMR data match those reported in the literature.</w:t>
      </w:r>
      <w:hyperlink w:anchor="_ENREF_96" w:tooltip="Mitchell, 2005 #67" w:history="1">
        <w:r w:rsidR="00135ED3" w:rsidRPr="00E9166F">
          <w:rPr>
            <w:rFonts w:ascii="Times" w:hAnsi="Times"/>
            <w:color w:val="000000" w:themeColor="text1"/>
            <w:szCs w:val="24"/>
          </w:rPr>
          <w:fldChar w:fldCharType="begin"/>
        </w:r>
        <w:r w:rsidRPr="00E9166F">
          <w:rPr>
            <w:rFonts w:ascii="Times" w:hAnsi="Times"/>
            <w:color w:val="000000" w:themeColor="text1"/>
            <w:szCs w:val="24"/>
          </w:rPr>
          <w:instrText xml:space="preserve"> ADDIN EN.CITE &lt;EndNote&gt;&lt;Cite&gt;&lt;Author&gt;Mitchell&lt;/Author&gt;&lt;Year&gt;2005&lt;/Year&gt;&lt;RecNum&gt;67&lt;/RecNum&gt;&lt;DisplayText&gt;&lt;style face="superscript"&gt;96&lt;/style&gt;&lt;/DisplayText&gt;&lt;record&gt;&lt;rec-number&gt;67&lt;/rec-number&gt;&lt;foreign-keys&gt;&lt;key app="EN" db-id="t9drv992l5tzf5ez5ecvex009f29ervtdf0s"&gt;67&lt;/key&gt;&lt;/foreign-keys&gt;&lt;ref-type name="Patent"&gt;25&lt;/ref-type&gt;&lt;contributors&gt;&lt;authors&gt;&lt;author&gt;Mitchell, Ian S.&lt;/author&gt;&lt;author&gt;Spencer, Keith L.&lt;/author&gt;&lt;author&gt;Stengel, Peter&lt;/author&gt;&lt;author&gt;Han, Yongxin&lt;/author&gt;&lt;author&gt;Kallan, Nicholas C.&lt;/author&gt;&lt;author&gt;Munson, Mark&lt;/author&gt;&lt;author&gt;Vigers, Guy P. A.&lt;/author&gt;&lt;author&gt;Blake, James&lt;/author&gt;&lt;author&gt;Piscopio, Anthony&lt;/author&gt;&lt;author&gt;Josey, John&lt;/author&gt;&lt;author&gt;Miller, Scott&lt;/author&gt;&lt;author&gt;Xiao, Dengming&lt;/author&gt;&lt;author&gt;Xu, Riu&lt;/author&gt;&lt;author&gt;Rao, Chang&lt;/author&gt;&lt;author&gt;Wang, Bin&lt;/author&gt;&lt;author&gt;Bernacki, April L.&lt;/author&gt;&lt;/authors&gt;&lt;/contributors&gt;&lt;titles&gt;&lt;title&gt;AKT protein kinase inhibitors for use in treatment of hyperproliferative diseases&lt;/title&gt;&lt;/titles&gt;&lt;pages&gt;234 pp.&lt;/pages&gt;&lt;number&gt;Copyright (C) 2012 American Chemical Society (ACS). All Rights Reserved.&lt;/number&gt;&lt;keywords&gt;&lt;keyword&gt;AKT protein kinase inhibitor proliferative disease treatment&lt;/keyword&gt;&lt;/keywords&gt;&lt;dates&gt;&lt;year&gt;2005&lt;/year&gt;&lt;/dates&gt;&lt;publisher&gt;Array Biopharma Inc., USA .&lt;/publisher&gt;&lt;isbn&gt;WO2005051304A2&lt;/isbn&gt;&lt;urls&gt;&lt;/urls&gt;&lt;/record&gt;&lt;/Cite&gt;&lt;/EndNote&gt;</w:instrText>
        </w:r>
        <w:r w:rsidR="00135ED3" w:rsidRPr="00E9166F">
          <w:rPr>
            <w:rFonts w:ascii="Times" w:hAnsi="Times"/>
            <w:color w:val="000000" w:themeColor="text1"/>
            <w:szCs w:val="24"/>
          </w:rPr>
          <w:fldChar w:fldCharType="separate"/>
        </w:r>
        <w:r w:rsidRPr="00E9166F">
          <w:rPr>
            <w:rFonts w:ascii="Times" w:hAnsi="Times"/>
            <w:noProof/>
            <w:color w:val="000000" w:themeColor="text1"/>
            <w:szCs w:val="24"/>
            <w:vertAlign w:val="superscript"/>
          </w:rPr>
          <w:t>96</w:t>
        </w:r>
        <w:r w:rsidR="00135ED3" w:rsidRPr="00E9166F">
          <w:rPr>
            <w:rFonts w:ascii="Times" w:hAnsi="Times"/>
            <w:color w:val="000000" w:themeColor="text1"/>
            <w:szCs w:val="24"/>
          </w:rPr>
          <w:fldChar w:fldCharType="end"/>
        </w:r>
      </w:hyperlink>
    </w:p>
    <w:p w:rsidR="00D435DB" w:rsidRPr="00E9166F" w:rsidRDefault="00D435DB" w:rsidP="00E9166F">
      <w:pPr>
        <w:spacing w:after="0" w:line="240" w:lineRule="auto"/>
        <w:jc w:val="both"/>
        <w:rPr>
          <w:rFonts w:ascii="Times" w:eastAsiaTheme="majorEastAsia" w:hAnsi="Times" w:cstheme="majorBidi"/>
          <w:bCs/>
          <w:noProof/>
          <w:color w:val="000000" w:themeColor="text1"/>
          <w:szCs w:val="24"/>
        </w:rPr>
      </w:pPr>
      <w:bookmarkStart w:id="73" w:name="_ENREF_96"/>
      <w:r w:rsidRPr="00E9166F">
        <w:rPr>
          <w:rFonts w:ascii="Times" w:eastAsiaTheme="majorEastAsia" w:hAnsi="Times" w:cstheme="majorBidi"/>
          <w:bCs/>
          <w:noProof/>
          <w:color w:val="000000" w:themeColor="text1"/>
          <w:szCs w:val="24"/>
        </w:rPr>
        <w:t>96.</w:t>
      </w:r>
      <w:r w:rsidRPr="00E9166F">
        <w:rPr>
          <w:rFonts w:ascii="Times" w:eastAsiaTheme="majorEastAsia" w:hAnsi="Times" w:cstheme="majorBidi"/>
          <w:bCs/>
          <w:noProof/>
          <w:color w:val="000000" w:themeColor="text1"/>
          <w:szCs w:val="24"/>
        </w:rPr>
        <w:tab/>
        <w:t>Mitchell, I. S.; Spencer, K. L.; Stengel, P.; Han, Y.; Kallan, N. C.; Munson, M.; Vigers, G. P. A.; Blake, J.; Piscopio, A.; Josey, J.; Miller, S.; Xiao, D.; Xu, R.; Rao, C.; Wang, B.; Bernacki, A. L. Akt protein kinase inhibitors for use in treatment of hyperproliferative diseases. WO2005051304A2, 2005.</w:t>
      </w:r>
      <w:bookmarkEnd w:id="73"/>
    </w:p>
    <w:p w:rsidR="00D435DB" w:rsidRPr="00E9166F" w:rsidRDefault="00D435DB" w:rsidP="00E9166F">
      <w:pPr>
        <w:jc w:val="both"/>
        <w:rPr>
          <w:rFonts w:ascii="Times" w:hAnsi="Times"/>
          <w:szCs w:val="24"/>
        </w:rPr>
      </w:pPr>
    </w:p>
    <w:p w:rsidR="005A07CD" w:rsidRPr="00E9166F" w:rsidRDefault="005A07CD"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]pyrimidin-4(1</w:t>
      </w:r>
      <w:r w:rsidRPr="00E9166F">
        <w:rPr>
          <w:rFonts w:ascii="Times" w:hAnsi="Times"/>
          <w:b/>
          <w:i/>
          <w:color w:val="000000" w:themeColor="text1"/>
          <w:szCs w:val="24"/>
        </w:rPr>
        <w:t>H</w:t>
      </w:r>
      <w:r w:rsidRPr="00E9166F">
        <w:rPr>
          <w:rFonts w:ascii="Times" w:hAnsi="Times"/>
          <w:b/>
          <w:color w:val="000000" w:themeColor="text1"/>
          <w:szCs w:val="24"/>
        </w:rPr>
        <w:t>)-one</w:t>
      </w:r>
    </w:p>
    <w:p w:rsidR="005A07CD" w:rsidRPr="00E9166F" w:rsidRDefault="00110EE9" w:rsidP="00E9166F">
      <w:pPr>
        <w:jc w:val="both"/>
        <w:rPr>
          <w:rFonts w:ascii="Times" w:hAnsi="Times"/>
          <w:szCs w:val="24"/>
        </w:rPr>
      </w:pPr>
      <w:r>
        <w:rPr>
          <w:rFonts w:ascii="Times" w:hAnsi="Times"/>
          <w:noProof/>
          <w:szCs w:val="24"/>
        </w:rPr>
        <w:pict>
          <v:shape id="_x0000_s1029" type="#_x0000_t75" style="position:absolute;left:0;text-align:left;margin-left:0;margin-top:0;width:66pt;height:1in;z-index:251662336;mso-wrap-distance-left:14.4pt;mso-wrap-distance-right:14.4pt">
            <v:imagedata r:id="rId38" o:title=""/>
            <w10:wrap type="square"/>
          </v:shape>
          <o:OLEObject Type="Embed" ProgID="ChemDraw.Document.6.0" ShapeID="_x0000_s1029" DrawAspect="Content" ObjectID="_1453292775" r:id="rId39"/>
        </w:pict>
      </w:r>
      <w:r w:rsidR="005A07CD" w:rsidRPr="00E9166F">
        <w:rPr>
          <w:rFonts w:ascii="Times" w:hAnsi="Times"/>
          <w:i/>
          <w:szCs w:val="24"/>
        </w:rPr>
        <w:t>Method A.</w:t>
      </w:r>
      <w:r w:rsidR="005A07CD" w:rsidRPr="00E9166F">
        <w:rPr>
          <w:rFonts w:ascii="Times" w:hAnsi="Times"/>
          <w:szCs w:val="24"/>
        </w:rPr>
        <w:t xml:space="preserve"> Methyl 3-formamidothiophene-2-carboxylate (589 mg, 3.18 </w:t>
      </w:r>
      <w:proofErr w:type="spellStart"/>
      <w:r w:rsidR="005A07CD" w:rsidRPr="00E9166F">
        <w:rPr>
          <w:rFonts w:ascii="Times" w:hAnsi="Times"/>
          <w:szCs w:val="24"/>
        </w:rPr>
        <w:t>mmol</w:t>
      </w:r>
      <w:proofErr w:type="spellEnd"/>
      <w:r w:rsidR="005A07CD" w:rsidRPr="00E9166F">
        <w:rPr>
          <w:rFonts w:ascii="Times" w:hAnsi="Times"/>
          <w:szCs w:val="24"/>
        </w:rPr>
        <w:t xml:space="preserve">, 1.0 </w:t>
      </w:r>
      <w:proofErr w:type="spellStart"/>
      <w:r w:rsidR="005A07CD" w:rsidRPr="00E9166F">
        <w:rPr>
          <w:rFonts w:ascii="Times" w:hAnsi="Times"/>
          <w:szCs w:val="24"/>
        </w:rPr>
        <w:t>eq</w:t>
      </w:r>
      <w:proofErr w:type="spellEnd"/>
      <w:r w:rsidR="005A07CD" w:rsidRPr="00E9166F">
        <w:rPr>
          <w:rFonts w:ascii="Times" w:hAnsi="Times"/>
          <w:szCs w:val="24"/>
        </w:rPr>
        <w:t xml:space="preserve">) and ammonium </w:t>
      </w:r>
      <w:proofErr w:type="spellStart"/>
      <w:r w:rsidR="005A07CD" w:rsidRPr="00E9166F">
        <w:rPr>
          <w:rFonts w:ascii="Times" w:hAnsi="Times"/>
          <w:szCs w:val="24"/>
        </w:rPr>
        <w:t>formate</w:t>
      </w:r>
      <w:proofErr w:type="spellEnd"/>
      <w:r w:rsidR="005A07CD" w:rsidRPr="00E9166F">
        <w:rPr>
          <w:rFonts w:ascii="Times" w:hAnsi="Times"/>
          <w:szCs w:val="24"/>
        </w:rPr>
        <w:t xml:space="preserve"> (710 mg, 11.3 </w:t>
      </w:r>
      <w:proofErr w:type="spellStart"/>
      <w:r w:rsidR="005A07CD" w:rsidRPr="00E9166F">
        <w:rPr>
          <w:rFonts w:ascii="Times" w:hAnsi="Times"/>
          <w:szCs w:val="24"/>
        </w:rPr>
        <w:t>mmol</w:t>
      </w:r>
      <w:proofErr w:type="spellEnd"/>
      <w:r w:rsidR="005A07CD" w:rsidRPr="00E9166F">
        <w:rPr>
          <w:rFonts w:ascii="Times" w:hAnsi="Times"/>
          <w:szCs w:val="24"/>
        </w:rPr>
        <w:t xml:space="preserve">, 3.5 </w:t>
      </w:r>
      <w:proofErr w:type="spellStart"/>
      <w:r w:rsidR="005A07CD" w:rsidRPr="00E9166F">
        <w:rPr>
          <w:rFonts w:ascii="Times" w:hAnsi="Times"/>
          <w:szCs w:val="24"/>
        </w:rPr>
        <w:t>eq</w:t>
      </w:r>
      <w:proofErr w:type="spellEnd"/>
      <w:r w:rsidR="005A07CD" w:rsidRPr="00E9166F">
        <w:rPr>
          <w:rFonts w:ascii="Times" w:hAnsi="Times"/>
          <w:szCs w:val="24"/>
        </w:rPr>
        <w:t xml:space="preserve">) were dissolved in </w:t>
      </w:r>
      <w:proofErr w:type="spellStart"/>
      <w:r w:rsidR="005A07CD" w:rsidRPr="00E9166F">
        <w:rPr>
          <w:rFonts w:ascii="Times" w:hAnsi="Times"/>
          <w:szCs w:val="24"/>
        </w:rPr>
        <w:t>formamide</w:t>
      </w:r>
      <w:proofErr w:type="spellEnd"/>
      <w:r w:rsidR="005A07CD" w:rsidRPr="00E9166F">
        <w:rPr>
          <w:rFonts w:ascii="Times" w:hAnsi="Times"/>
          <w:szCs w:val="24"/>
        </w:rPr>
        <w:t xml:space="preserve"> (1.80 mL, 45.2 </w:t>
      </w:r>
      <w:proofErr w:type="spellStart"/>
      <w:r w:rsidR="005A07CD" w:rsidRPr="00E9166F">
        <w:rPr>
          <w:rFonts w:ascii="Times" w:hAnsi="Times"/>
          <w:szCs w:val="24"/>
        </w:rPr>
        <w:t>mmol</w:t>
      </w:r>
      <w:proofErr w:type="spellEnd"/>
      <w:r w:rsidR="005A07CD" w:rsidRPr="00E9166F">
        <w:rPr>
          <w:rFonts w:ascii="Times" w:hAnsi="Times"/>
          <w:szCs w:val="24"/>
        </w:rPr>
        <w:t xml:space="preserve">, 14.2 </w:t>
      </w:r>
      <w:proofErr w:type="spellStart"/>
      <w:r w:rsidR="005A07CD" w:rsidRPr="00E9166F">
        <w:rPr>
          <w:rFonts w:ascii="Times" w:hAnsi="Times"/>
          <w:szCs w:val="24"/>
        </w:rPr>
        <w:t>eq</w:t>
      </w:r>
      <w:proofErr w:type="spellEnd"/>
      <w:r w:rsidR="005A07CD" w:rsidRPr="00E9166F">
        <w:rPr>
          <w:rFonts w:ascii="Times" w:hAnsi="Times"/>
          <w:szCs w:val="24"/>
        </w:rPr>
        <w:t xml:space="preserve">). The slurry was heated at 140 °C for 24 h. The reaction mixture was allowed to cool to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(40 mL). To the solution was added acetone (40 mL). The solution was </w:t>
      </w:r>
      <w:proofErr w:type="spellStart"/>
      <w:r w:rsidR="005A07CD" w:rsidRPr="00E9166F">
        <w:rPr>
          <w:rFonts w:ascii="Times" w:hAnsi="Times"/>
          <w:szCs w:val="24"/>
        </w:rPr>
        <w:t>concd</w:t>
      </w:r>
      <w:proofErr w:type="spellEnd"/>
      <w:r w:rsidR="005A07CD" w:rsidRPr="00E9166F">
        <w:rPr>
          <w:rFonts w:ascii="Times" w:hAnsi="Times"/>
          <w:szCs w:val="24"/>
        </w:rPr>
        <w:t xml:space="preserve"> </w:t>
      </w:r>
      <w:r w:rsidR="005A07CD" w:rsidRPr="00E9166F">
        <w:rPr>
          <w:rFonts w:ascii="Times" w:hAnsi="Times"/>
          <w:i/>
          <w:szCs w:val="24"/>
        </w:rPr>
        <w:t xml:space="preserve">in vacuo </w:t>
      </w:r>
      <w:r w:rsidR="005A07CD" w:rsidRPr="00E9166F">
        <w:rPr>
          <w:rFonts w:ascii="Times" w:hAnsi="Times"/>
          <w:szCs w:val="24"/>
        </w:rPr>
        <w:t xml:space="preserve">until only a little acetone remained to give a brown solution, which was left at </w:t>
      </w:r>
      <w:proofErr w:type="spellStart"/>
      <w:proofErr w:type="gramStart"/>
      <w:r w:rsidR="005A07CD" w:rsidRPr="00E9166F">
        <w:rPr>
          <w:rFonts w:ascii="Times" w:hAnsi="Times"/>
          <w:szCs w:val="24"/>
        </w:rPr>
        <w:t>rt</w:t>
      </w:r>
      <w:proofErr w:type="spellEnd"/>
      <w:proofErr w:type="gramEnd"/>
      <w:r w:rsidR="005A07CD" w:rsidRPr="00E9166F">
        <w:rPr>
          <w:rFonts w:ascii="Times" w:hAnsi="Times"/>
          <w:szCs w:val="24"/>
        </w:rPr>
        <w:t xml:space="preserve"> for 1 h. The orange crystals that formed were collected </w:t>
      </w:r>
      <w:r w:rsidR="005A07CD" w:rsidRPr="00E9166F">
        <w:rPr>
          <w:rFonts w:ascii="Times" w:hAnsi="Times"/>
          <w:i/>
          <w:szCs w:val="24"/>
        </w:rPr>
        <w:t xml:space="preserve">via </w:t>
      </w:r>
      <w:r w:rsidR="005A07CD" w:rsidRPr="00E9166F">
        <w:rPr>
          <w:rFonts w:ascii="Times" w:hAnsi="Times"/>
          <w:szCs w:val="24"/>
        </w:rPr>
        <w:t>filtration and washed repeatedly with chilled H</w:t>
      </w:r>
      <w:r w:rsidR="005A07CD" w:rsidRPr="00E9166F">
        <w:rPr>
          <w:rFonts w:ascii="Times" w:hAnsi="Times"/>
          <w:szCs w:val="24"/>
          <w:vertAlign w:val="subscript"/>
        </w:rPr>
        <w:t>2</w:t>
      </w:r>
      <w:r w:rsidR="005A07CD" w:rsidRPr="00E9166F">
        <w:rPr>
          <w:rFonts w:ascii="Times" w:hAnsi="Times"/>
          <w:szCs w:val="24"/>
        </w:rPr>
        <w:t xml:space="preserve">O. The crystals were dried </w:t>
      </w:r>
      <w:r w:rsidR="005A07CD" w:rsidRPr="00E9166F">
        <w:rPr>
          <w:rFonts w:ascii="Times" w:hAnsi="Times"/>
          <w:i/>
          <w:szCs w:val="24"/>
        </w:rPr>
        <w:t xml:space="preserve">in vacuo </w:t>
      </w:r>
      <w:r w:rsidR="005A07CD" w:rsidRPr="00E9166F">
        <w:rPr>
          <w:rFonts w:ascii="Times" w:hAnsi="Times"/>
          <w:szCs w:val="24"/>
        </w:rPr>
        <w:t xml:space="preserve">to yield the title compound (202 mg, 1.32 </w:t>
      </w:r>
      <w:proofErr w:type="spellStart"/>
      <w:r w:rsidR="005A07CD" w:rsidRPr="00E9166F">
        <w:rPr>
          <w:rFonts w:ascii="Times" w:hAnsi="Times"/>
          <w:szCs w:val="24"/>
        </w:rPr>
        <w:t>mmol</w:t>
      </w:r>
      <w:proofErr w:type="spellEnd"/>
      <w:r w:rsidR="005A07CD" w:rsidRPr="00E9166F">
        <w:rPr>
          <w:rFonts w:ascii="Times" w:hAnsi="Times"/>
          <w:szCs w:val="24"/>
        </w:rPr>
        <w:t>, 42%).</w:t>
      </w:r>
    </w:p>
    <w:p w:rsidR="005A07CD" w:rsidRPr="00E9166F" w:rsidRDefault="005A07CD" w:rsidP="00E9166F">
      <w:pPr>
        <w:jc w:val="both"/>
        <w:rPr>
          <w:rFonts w:ascii="Times" w:hAnsi="Times"/>
          <w:szCs w:val="24"/>
        </w:rPr>
      </w:pPr>
      <w:r w:rsidRPr="00E9166F">
        <w:rPr>
          <w:rFonts w:ascii="Times" w:hAnsi="Times"/>
          <w:i/>
          <w:szCs w:val="24"/>
        </w:rPr>
        <w:lastRenderedPageBreak/>
        <w:t xml:space="preserve">Method B. </w:t>
      </w:r>
      <w:r w:rsidRPr="00E9166F">
        <w:rPr>
          <w:rFonts w:ascii="Times" w:hAnsi="Times"/>
          <w:szCs w:val="24"/>
        </w:rPr>
        <w:t xml:space="preserve">Methyl-3-aminothiophene-2-carboxylate </w:t>
      </w:r>
      <w:r w:rsidR="00135ED3" w:rsidRPr="00E9166F">
        <w:rPr>
          <w:rFonts w:ascii="Times" w:hAnsi="Times"/>
          <w:szCs w:val="24"/>
        </w:rPr>
        <w:fldChar w:fldCharType="begin"/>
      </w:r>
      <w:r w:rsidRPr="00E9166F">
        <w:rPr>
          <w:rFonts w:ascii="Times" w:hAnsi="Times"/>
          <w:szCs w:val="24"/>
        </w:rPr>
        <w:instrText xml:space="preserve"> REF _Ref338253991 \h </w:instrText>
      </w:r>
      <w:r w:rsidR="00135ED3" w:rsidRPr="00E9166F">
        <w:rPr>
          <w:rFonts w:ascii="Times" w:hAnsi="Times"/>
          <w:szCs w:val="24"/>
        </w:rPr>
      </w:r>
      <w:r w:rsidR="00135ED3" w:rsidRPr="00E9166F">
        <w:rPr>
          <w:rFonts w:ascii="Times" w:hAnsi="Times"/>
          <w:szCs w:val="24"/>
        </w:rPr>
        <w:fldChar w:fldCharType="separate"/>
      </w:r>
      <w:r w:rsidRPr="00E9166F">
        <w:rPr>
          <w:rFonts w:ascii="Times" w:hAnsi="Times"/>
          <w:b/>
          <w:noProof/>
          <w:color w:val="000000" w:themeColor="text1"/>
          <w:szCs w:val="24"/>
        </w:rPr>
        <w:t>21</w:t>
      </w:r>
      <w:r w:rsidR="00135ED3" w:rsidRPr="00E9166F">
        <w:rPr>
          <w:rFonts w:ascii="Times" w:hAnsi="Times"/>
          <w:szCs w:val="24"/>
        </w:rPr>
        <w:fldChar w:fldCharType="end"/>
      </w:r>
      <w:r w:rsidRPr="00E9166F">
        <w:rPr>
          <w:rFonts w:ascii="Times" w:hAnsi="Times"/>
          <w:szCs w:val="24"/>
        </w:rPr>
        <w:t xml:space="preserve"> (2.53 g, 16.1 </w:t>
      </w:r>
      <w:proofErr w:type="spellStart"/>
      <w:r w:rsidRPr="00E9166F">
        <w:rPr>
          <w:rFonts w:ascii="Times" w:hAnsi="Times"/>
          <w:szCs w:val="24"/>
        </w:rPr>
        <w:t>mmol</w:t>
      </w:r>
      <w:proofErr w:type="spellEnd"/>
      <w:r w:rsidRPr="00E9166F">
        <w:rPr>
          <w:rFonts w:ascii="Times" w:hAnsi="Times"/>
          <w:szCs w:val="24"/>
        </w:rPr>
        <w:t xml:space="preserve">, 1.0 </w:t>
      </w:r>
      <w:proofErr w:type="spellStart"/>
      <w:r w:rsidRPr="00E9166F">
        <w:rPr>
          <w:rFonts w:ascii="Times" w:hAnsi="Times"/>
          <w:szCs w:val="24"/>
        </w:rPr>
        <w:t>eq</w:t>
      </w:r>
      <w:proofErr w:type="spellEnd"/>
      <w:r w:rsidRPr="00E9166F">
        <w:rPr>
          <w:rFonts w:ascii="Times" w:hAnsi="Times"/>
          <w:szCs w:val="24"/>
        </w:rPr>
        <w:t xml:space="preserve">), ammonium </w:t>
      </w:r>
      <w:proofErr w:type="spellStart"/>
      <w:r w:rsidRPr="00E9166F">
        <w:rPr>
          <w:rFonts w:ascii="Times" w:hAnsi="Times"/>
          <w:szCs w:val="24"/>
        </w:rPr>
        <w:t>formate</w:t>
      </w:r>
      <w:proofErr w:type="spellEnd"/>
      <w:r w:rsidRPr="00E9166F">
        <w:rPr>
          <w:rFonts w:ascii="Times" w:hAnsi="Times"/>
          <w:szCs w:val="24"/>
        </w:rPr>
        <w:t xml:space="preserve"> (1.10 g, 17.5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and formic acid (0.64 mL, 17.0 </w:t>
      </w:r>
      <w:proofErr w:type="spellStart"/>
      <w:r w:rsidRPr="00E9166F">
        <w:rPr>
          <w:rFonts w:ascii="Times" w:hAnsi="Times"/>
          <w:szCs w:val="24"/>
        </w:rPr>
        <w:t>mmol</w:t>
      </w:r>
      <w:proofErr w:type="spellEnd"/>
      <w:r w:rsidRPr="00E9166F">
        <w:rPr>
          <w:rFonts w:ascii="Times" w:hAnsi="Times"/>
          <w:szCs w:val="24"/>
        </w:rPr>
        <w:t xml:space="preserve">, 1.1 </w:t>
      </w:r>
      <w:proofErr w:type="spellStart"/>
      <w:r w:rsidRPr="00E9166F">
        <w:rPr>
          <w:rFonts w:ascii="Times" w:hAnsi="Times"/>
          <w:szCs w:val="24"/>
        </w:rPr>
        <w:t>eq</w:t>
      </w:r>
      <w:proofErr w:type="spellEnd"/>
      <w:r w:rsidRPr="00E9166F">
        <w:rPr>
          <w:rFonts w:ascii="Times" w:hAnsi="Times"/>
          <w:szCs w:val="24"/>
        </w:rPr>
        <w:t xml:space="preserve">) were dissolved in </w:t>
      </w:r>
      <w:proofErr w:type="spellStart"/>
      <w:r w:rsidRPr="00E9166F">
        <w:rPr>
          <w:rFonts w:ascii="Times" w:hAnsi="Times"/>
          <w:szCs w:val="24"/>
        </w:rPr>
        <w:t>formamide</w:t>
      </w:r>
      <w:proofErr w:type="spellEnd"/>
      <w:r w:rsidRPr="00E9166F">
        <w:rPr>
          <w:rFonts w:ascii="Times" w:hAnsi="Times"/>
          <w:szCs w:val="24"/>
        </w:rPr>
        <w:t xml:space="preserve"> (3.4 mL, 85 </w:t>
      </w:r>
      <w:proofErr w:type="spellStart"/>
      <w:r w:rsidRPr="00E9166F">
        <w:rPr>
          <w:rFonts w:ascii="Times" w:hAnsi="Times"/>
          <w:szCs w:val="24"/>
        </w:rPr>
        <w:t>mmol</w:t>
      </w:r>
      <w:proofErr w:type="spellEnd"/>
      <w:r w:rsidRPr="00E9166F">
        <w:rPr>
          <w:rFonts w:ascii="Times" w:hAnsi="Times"/>
          <w:szCs w:val="24"/>
        </w:rPr>
        <w:t xml:space="preserve">, 5.2 </w:t>
      </w:r>
      <w:proofErr w:type="spellStart"/>
      <w:r w:rsidRPr="00E9166F">
        <w:rPr>
          <w:rFonts w:ascii="Times" w:hAnsi="Times"/>
          <w:szCs w:val="24"/>
        </w:rPr>
        <w:t>eq</w:t>
      </w:r>
      <w:proofErr w:type="spellEnd"/>
      <w:r w:rsidRPr="00E9166F">
        <w:rPr>
          <w:rFonts w:ascii="Times" w:hAnsi="Times"/>
          <w:szCs w:val="24"/>
        </w:rPr>
        <w:t xml:space="preserve">). The slurry was heated at 140 °C for 20 h. The reaction mixture was allowed to cool to rt. Brown solid was collected </w:t>
      </w:r>
      <w:r w:rsidRPr="00E9166F">
        <w:rPr>
          <w:rFonts w:ascii="Times" w:hAnsi="Times"/>
          <w:i/>
          <w:szCs w:val="24"/>
        </w:rPr>
        <w:t>via</w:t>
      </w:r>
      <w:r w:rsidRPr="00E9166F">
        <w:rPr>
          <w:rFonts w:ascii="Times" w:hAnsi="Times"/>
          <w:szCs w:val="24"/>
        </w:rPr>
        <w:t xml:space="preserve"> filtration and washed with chilled H</w:t>
      </w:r>
      <w:r w:rsidRPr="00E9166F">
        <w:rPr>
          <w:rFonts w:ascii="Times" w:hAnsi="Times"/>
          <w:szCs w:val="24"/>
          <w:vertAlign w:val="subscript"/>
        </w:rPr>
        <w:t>2</w:t>
      </w:r>
      <w:r w:rsidRPr="00E9166F">
        <w:rPr>
          <w:rFonts w:ascii="Times" w:hAnsi="Times"/>
          <w:szCs w:val="24"/>
        </w:rPr>
        <w:t xml:space="preserve">O. This brown powder was recrystallised from boiling 50% </w:t>
      </w:r>
      <w:proofErr w:type="spellStart"/>
      <w:r w:rsidRPr="00E9166F">
        <w:rPr>
          <w:rFonts w:ascii="Times" w:hAnsi="Times"/>
          <w:szCs w:val="24"/>
        </w:rPr>
        <w:t>EtOH</w:t>
      </w:r>
      <w:proofErr w:type="spellEnd"/>
      <w:r w:rsidRPr="00E9166F">
        <w:rPr>
          <w:rFonts w:ascii="Times" w:hAnsi="Times"/>
          <w:szCs w:val="24"/>
        </w:rPr>
        <w:t>/H</w:t>
      </w:r>
      <w:r w:rsidRPr="00E9166F">
        <w:rPr>
          <w:rFonts w:ascii="Times" w:hAnsi="Times"/>
          <w:szCs w:val="24"/>
          <w:vertAlign w:val="subscript"/>
        </w:rPr>
        <w:t>2</w:t>
      </w:r>
      <w:r w:rsidRPr="00E9166F">
        <w:rPr>
          <w:rFonts w:ascii="Times" w:hAnsi="Times"/>
          <w:szCs w:val="24"/>
        </w:rPr>
        <w:t xml:space="preserve">O to give the title compound as fluffy brown crystals (1.30 g, 8.52 </w:t>
      </w:r>
      <w:proofErr w:type="spellStart"/>
      <w:r w:rsidRPr="00E9166F">
        <w:rPr>
          <w:rFonts w:ascii="Times" w:hAnsi="Times"/>
          <w:szCs w:val="24"/>
        </w:rPr>
        <w:t>mmol</w:t>
      </w:r>
      <w:proofErr w:type="spellEnd"/>
      <w:r w:rsidRPr="00E9166F">
        <w:rPr>
          <w:rFonts w:ascii="Times" w:hAnsi="Times"/>
          <w:szCs w:val="24"/>
        </w:rPr>
        <w:t>, 53%).</w:t>
      </w:r>
    </w:p>
    <w:p w:rsidR="005A07CD" w:rsidRPr="00E9166F" w:rsidRDefault="005A07CD"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219 °C – 220 °C (lit: 220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7.42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7</w:t>
      </w:r>
      <w:r w:rsidRPr="00E9166F">
        <w:rPr>
          <w:rFonts w:ascii="Times" w:hAnsi="Times"/>
          <w:szCs w:val="24"/>
        </w:rPr>
        <w:t>), 8.17 (1H, s, H</w:t>
      </w:r>
      <w:r w:rsidRPr="00E9166F">
        <w:rPr>
          <w:rFonts w:ascii="Times" w:hAnsi="Times"/>
          <w:szCs w:val="24"/>
          <w:vertAlign w:val="superscript"/>
        </w:rPr>
        <w:t>6</w:t>
      </w:r>
      <w:r w:rsidRPr="00E9166F">
        <w:rPr>
          <w:rFonts w:ascii="Times" w:hAnsi="Times"/>
          <w:szCs w:val="24"/>
        </w:rPr>
        <w:t xml:space="preserve">), 8.20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2</w:t>
      </w:r>
      <w:r w:rsidRPr="00E9166F">
        <w:rPr>
          <w:rFonts w:ascii="Times" w:hAnsi="Times"/>
          <w:szCs w:val="24"/>
        </w:rPr>
        <w:t xml:space="preserve">), 12.49 (1H, </w:t>
      </w:r>
      <w:proofErr w:type="spellStart"/>
      <w:r w:rsidRPr="00E9166F">
        <w:rPr>
          <w:rFonts w:ascii="Times" w:hAnsi="Times"/>
          <w:szCs w:val="24"/>
        </w:rPr>
        <w:t>br</w:t>
      </w:r>
      <w:proofErr w:type="spellEnd"/>
      <w:r w:rsidRPr="00E9166F">
        <w:rPr>
          <w:rFonts w:ascii="Times" w:hAnsi="Times"/>
          <w:szCs w:val="24"/>
        </w:rPr>
        <w:t>, H</w:t>
      </w:r>
      <w:r w:rsidRPr="00E9166F">
        <w:rPr>
          <w:rFonts w:ascii="Times" w:hAnsi="Times"/>
          <w:szCs w:val="24"/>
          <w:vertAlign w:val="superscript"/>
        </w:rPr>
        <w:t>1</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153.3 ([MH]</w:t>
      </w:r>
      <w:r w:rsidRPr="00E9166F">
        <w:rPr>
          <w:rFonts w:ascii="Times" w:hAnsi="Times"/>
          <w:szCs w:val="24"/>
          <w:vertAlign w:val="superscript"/>
        </w:rPr>
        <w:t>+</w:t>
      </w:r>
      <w:r w:rsidRPr="00E9166F">
        <w:rPr>
          <w:rFonts w:ascii="Times" w:hAnsi="Times"/>
          <w:szCs w:val="24"/>
        </w:rPr>
        <w:t>, 100%), 185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70%). Spectroscopic data match those reported in the literature.</w:t>
      </w:r>
      <w:hyperlink w:anchor="_ENREF_97" w:tooltip="Orfi, 2004 #74" w:history="1">
        <w:r w:rsidR="00135ED3" w:rsidRPr="00E9166F">
          <w:rPr>
            <w:rFonts w:ascii="Times" w:hAnsi="Times"/>
            <w:szCs w:val="24"/>
          </w:rPr>
          <w:fldChar w:fldCharType="begin"/>
        </w:r>
        <w:r w:rsidRPr="00E9166F">
          <w:rPr>
            <w:rFonts w:ascii="Times" w:hAnsi="Times"/>
            <w:szCs w:val="24"/>
          </w:rPr>
          <w:instrText xml:space="preserve"> ADDIN EN.CITE &lt;EndNote&gt;&lt;Cite&gt;&lt;Author&gt;Orfi&lt;/Author&gt;&lt;Year&gt;2004&lt;/Year&gt;&lt;RecNum&gt;74&lt;/RecNum&gt;&lt;DisplayText&gt;&lt;style face="superscript"&gt;97&lt;/style&gt;&lt;/DisplayText&gt;&lt;record&gt;&lt;rec-number&gt;74&lt;/rec-number&gt;&lt;foreign-keys&gt;&lt;key app="EN" db-id="t9drv992l5tzf5ez5ecvex009f29ervtdf0s"&gt;74&lt;/key&gt;&lt;/foreign-keys&gt;&lt;ref-type name="Journal Article"&gt;17&lt;/ref-type&gt;&lt;contributors&gt;&lt;authors&gt;&lt;author&gt;Orfi, Laszlo&lt;/author&gt;&lt;author&gt;Waczek, Frigyes&lt;/author&gt;&lt;author&gt;Pato, Janos&lt;/author&gt;&lt;author&gt;Varga, Istvan&lt;/author&gt;&lt;author&gt;Balint, Hegymegi-Barakonyi&lt;/author&gt;&lt;author&gt;Houghten, Richard A.&lt;/author&gt;&lt;author&gt;Ker, Gyorgy&lt;/author&gt;&lt;/authors&gt;&lt;/contributors&gt;&lt;titles&gt;&lt;title&gt;Improved, High Yield Synthesis of 3H-Quinazolin-4-ones, the Key Intermediates of Recently Developed Drugs&lt;/title&gt;&lt;secondary-title&gt;Current Medicinal Chemistry&lt;/secondary-title&gt;&lt;/titles&gt;&lt;periodical&gt;&lt;full-title&gt;Current Medicinal Chemistry&lt;/full-title&gt;&lt;abbr-1&gt;Curr. Med. Chem.&lt;/abbr-1&gt;&lt;abbr-2&gt;Curr Med Chem&lt;/abbr-2&gt;&lt;/periodical&gt;&lt;pages&gt;2549-53&lt;/pages&gt;&lt;volume&gt;11&lt;/volume&gt;&lt;number&gt;19&lt;/number&gt;&lt;keywords&gt;&lt;keyword&gt;Medical Sciences&lt;/keyword&gt;&lt;keyword&gt;Tritium -- chemistry&lt;/keyword&gt;&lt;keyword&gt;Quinazolines -- metabolism&lt;/keyword&gt;&lt;keyword&gt;Tritium -- metabolism&lt;/keyword&gt;&lt;keyword&gt;Drugs, Investigational -- metabolism&lt;/keyword&gt;&lt;keyword&gt;Quinazolines -- chemical synthesis&lt;/keyword&gt;&lt;keyword&gt;Drugs, Investigational -- chemical synthesis&lt;/keyword&gt;&lt;/keywords&gt;&lt;dates&gt;&lt;year&gt;2004&lt;/year&gt;&lt;/dates&gt;&lt;pub-location&gt;Schiphol, Netherlands, Schiphol&lt;/pub-location&gt;&lt;isbn&gt;09298673&lt;/isbn&gt;&lt;accession-num&gt;215094080; 15544462&lt;/accession-num&gt;&lt;urls&gt;&lt;related-urls&gt;&lt;url&gt;http://ezproxy.library.usyd.edu.au/login?url=http://search.proquest.com/docview/215094080?accountid=14757&lt;/url&gt;&lt;/related-urls&gt;&lt;/urls&gt;&lt;electronic-resource-num&gt;10.2174/0929867043364423&lt;/electronic-resource-num&gt;&lt;remote-database-name&gt;OxResearch; ProQuest Central&lt;/remote-database-name&gt;&lt;language&gt;English&lt;/language&gt;&lt;/record&gt;&lt;/Cite&gt;&lt;/EndNote&gt;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97</w:t>
        </w:r>
        <w:r w:rsidR="00135ED3" w:rsidRPr="00E9166F">
          <w:rPr>
            <w:rFonts w:ascii="Times" w:hAnsi="Times"/>
            <w:szCs w:val="24"/>
          </w:rPr>
          <w:fldChar w:fldCharType="end"/>
        </w:r>
      </w:hyperlink>
      <w:r w:rsidRPr="00E9166F">
        <w:rPr>
          <w:rFonts w:ascii="Times" w:hAnsi="Times"/>
          <w:szCs w:val="24"/>
        </w:rPr>
        <w:t xml:space="preserve">  </w:t>
      </w:r>
    </w:p>
    <w:p w:rsidR="00392133" w:rsidRPr="00E9166F" w:rsidRDefault="00392133" w:rsidP="00E9166F">
      <w:pPr>
        <w:spacing w:after="0" w:line="240" w:lineRule="auto"/>
        <w:jc w:val="both"/>
        <w:rPr>
          <w:rFonts w:ascii="Times" w:eastAsiaTheme="majorEastAsia" w:hAnsi="Times" w:cstheme="majorBidi"/>
          <w:bCs/>
          <w:noProof/>
          <w:color w:val="000000" w:themeColor="text1"/>
          <w:szCs w:val="24"/>
        </w:rPr>
      </w:pPr>
      <w:bookmarkStart w:id="74" w:name="_ENREF_97"/>
      <w:r w:rsidRPr="00E9166F">
        <w:rPr>
          <w:rFonts w:ascii="Times" w:eastAsiaTheme="majorEastAsia" w:hAnsi="Times" w:cstheme="majorBidi"/>
          <w:bCs/>
          <w:noProof/>
          <w:color w:val="000000" w:themeColor="text1"/>
          <w:szCs w:val="24"/>
        </w:rPr>
        <w:t>97.</w:t>
      </w:r>
      <w:r w:rsidRPr="00E9166F">
        <w:rPr>
          <w:rFonts w:ascii="Times" w:eastAsiaTheme="majorEastAsia" w:hAnsi="Times" w:cstheme="majorBidi"/>
          <w:bCs/>
          <w:noProof/>
          <w:color w:val="000000" w:themeColor="text1"/>
          <w:szCs w:val="24"/>
        </w:rPr>
        <w:tab/>
        <w:t>Orfi, L.; Waczek, F.; Pato, J.; Varga, I.; Balint, H.-B.; Houghten, R. A.; Ker, G., Improved, high yield synthesis of 3</w:t>
      </w:r>
      <w:r w:rsidRPr="00E9166F">
        <w:rPr>
          <w:rFonts w:ascii="Times" w:eastAsiaTheme="majorEastAsia" w:hAnsi="Times" w:cstheme="majorBidi"/>
          <w:bCs/>
          <w:i/>
          <w:noProof/>
          <w:color w:val="000000" w:themeColor="text1"/>
          <w:szCs w:val="24"/>
        </w:rPr>
        <w:t>H</w:t>
      </w:r>
      <w:r w:rsidRPr="00E9166F">
        <w:rPr>
          <w:rFonts w:ascii="Times" w:eastAsiaTheme="majorEastAsia" w:hAnsi="Times" w:cstheme="majorBidi"/>
          <w:bCs/>
          <w:noProof/>
          <w:color w:val="000000" w:themeColor="text1"/>
          <w:szCs w:val="24"/>
        </w:rPr>
        <w:t xml:space="preserve">-quinazolin-4-ones, the key intermediates of recently developed drugs. </w:t>
      </w:r>
      <w:r w:rsidRPr="00E9166F">
        <w:rPr>
          <w:rFonts w:ascii="Times" w:eastAsiaTheme="majorEastAsia" w:hAnsi="Times" w:cstheme="majorBidi"/>
          <w:bCs/>
          <w:i/>
          <w:noProof/>
          <w:color w:val="000000" w:themeColor="text1"/>
          <w:szCs w:val="24"/>
        </w:rPr>
        <w:t xml:space="preserve">Curr. Med. Chem. </w:t>
      </w:r>
      <w:r w:rsidRPr="00E9166F">
        <w:rPr>
          <w:rFonts w:ascii="Times" w:eastAsiaTheme="majorEastAsia" w:hAnsi="Times" w:cstheme="majorBidi"/>
          <w:b/>
          <w:bCs/>
          <w:noProof/>
          <w:color w:val="000000" w:themeColor="text1"/>
          <w:szCs w:val="24"/>
        </w:rPr>
        <w:t>2004,</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11</w:t>
      </w:r>
      <w:r w:rsidRPr="00E9166F">
        <w:rPr>
          <w:rFonts w:ascii="Times" w:eastAsiaTheme="majorEastAsia" w:hAnsi="Times" w:cstheme="majorBidi"/>
          <w:bCs/>
          <w:noProof/>
          <w:color w:val="000000" w:themeColor="text1"/>
          <w:szCs w:val="24"/>
        </w:rPr>
        <w:t xml:space="preserve"> (19), 2549-53.</w:t>
      </w:r>
      <w:bookmarkEnd w:id="74"/>
    </w:p>
    <w:p w:rsidR="009064BB" w:rsidRPr="00E9166F" w:rsidRDefault="009064BB" w:rsidP="00E9166F">
      <w:pPr>
        <w:jc w:val="both"/>
        <w:rPr>
          <w:rFonts w:ascii="Times" w:hAnsi="Times"/>
          <w:szCs w:val="24"/>
        </w:rPr>
      </w:pPr>
    </w:p>
    <w:p w:rsidR="000E055F" w:rsidRPr="00E9166F" w:rsidRDefault="000E055F" w:rsidP="00E9166F">
      <w:pPr>
        <w:jc w:val="both"/>
        <w:rPr>
          <w:rFonts w:ascii="Times" w:hAnsi="Times"/>
          <w:b/>
          <w:color w:val="000000" w:themeColor="text1"/>
          <w:szCs w:val="24"/>
        </w:rPr>
      </w:pPr>
      <w:proofErr w:type="spellStart"/>
      <w:proofErr w:type="gramStart"/>
      <w:r w:rsidRPr="00E9166F">
        <w:rPr>
          <w:rFonts w:ascii="Times" w:hAnsi="Times"/>
          <w:b/>
          <w:color w:val="000000" w:themeColor="text1"/>
          <w:szCs w:val="24"/>
        </w:rPr>
        <w:t>Thieno</w:t>
      </w:r>
      <w:proofErr w:type="spellEnd"/>
      <w:r w:rsidRPr="00E9166F">
        <w:rPr>
          <w:rFonts w:ascii="Times" w:hAnsi="Times"/>
          <w:b/>
          <w:color w:val="000000" w:themeColor="text1"/>
          <w:szCs w:val="24"/>
        </w:rPr>
        <w:t>[</w:t>
      </w:r>
      <w:proofErr w:type="gramEnd"/>
      <w:r w:rsidRPr="00E9166F">
        <w:rPr>
          <w:rFonts w:ascii="Times" w:hAnsi="Times"/>
          <w:b/>
          <w:color w:val="000000" w:themeColor="text1"/>
          <w:szCs w:val="24"/>
        </w:rPr>
        <w:t>3,2-</w:t>
      </w:r>
      <w:r w:rsidRPr="00E9166F">
        <w:rPr>
          <w:rFonts w:ascii="Times" w:hAnsi="Times"/>
          <w:b/>
          <w:i/>
          <w:color w:val="000000" w:themeColor="text1"/>
          <w:szCs w:val="24"/>
        </w:rPr>
        <w:t>d</w:t>
      </w:r>
      <w:r w:rsidRPr="00E9166F">
        <w:rPr>
          <w:rFonts w:ascii="Times" w:hAnsi="Times"/>
          <w:b/>
          <w:color w:val="000000" w:themeColor="text1"/>
          <w:szCs w:val="24"/>
        </w:rPr>
        <w:t>]pyrimidin-4-amine</w:t>
      </w:r>
      <w:ins w:id="75" w:author="Alice" w:date="2014-02-07T15:39:00Z">
        <w:r w:rsidR="00F0028E">
          <w:rPr>
            <w:rFonts w:ascii="Times" w:hAnsi="Times"/>
            <w:b/>
            <w:color w:val="000000" w:themeColor="text1"/>
            <w:szCs w:val="24"/>
          </w:rPr>
          <w:t>, OSM-S-71</w:t>
        </w:r>
      </w:ins>
    </w:p>
    <w:p w:rsidR="000E055F" w:rsidRPr="00E9166F" w:rsidRDefault="00110EE9" w:rsidP="00E9166F">
      <w:pPr>
        <w:jc w:val="both"/>
        <w:rPr>
          <w:rFonts w:ascii="Times" w:hAnsi="Times"/>
          <w:color w:val="000000" w:themeColor="text1"/>
          <w:szCs w:val="24"/>
        </w:rPr>
      </w:pPr>
      <w:r>
        <w:rPr>
          <w:rFonts w:ascii="Times" w:hAnsi="Times"/>
          <w:noProof/>
          <w:color w:val="000000" w:themeColor="text1"/>
          <w:szCs w:val="24"/>
        </w:rPr>
        <w:pict>
          <v:shape id="_x0000_s1030" type="#_x0000_t75" style="position:absolute;left:0;text-align:left;margin-left:0;margin-top:0;width:66pt;height:65.25pt;z-index:251664384;mso-wrap-distance-left:14.4pt;mso-wrap-distance-right:14.4pt">
            <v:imagedata r:id="rId40" o:title=""/>
            <w10:wrap type="square"/>
          </v:shape>
          <o:OLEObject Type="Embed" ProgID="ChemDraw.Document.6.0" ShapeID="_x0000_s1030" DrawAspect="Content" ObjectID="_1453292776" r:id="rId41"/>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 xml:space="preserve">]pyrimidine (274 mg, 1.61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1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and 28% </w:t>
      </w:r>
      <w:proofErr w:type="spellStart"/>
      <w:r w:rsidR="000E055F" w:rsidRPr="00E9166F">
        <w:rPr>
          <w:rFonts w:ascii="Times" w:hAnsi="Times"/>
          <w:color w:val="000000" w:themeColor="text1"/>
          <w:szCs w:val="24"/>
        </w:rPr>
        <w:t>aq</w:t>
      </w:r>
      <w:proofErr w:type="spellEnd"/>
      <w:r w:rsidR="000E055F" w:rsidRPr="00E9166F">
        <w:rPr>
          <w:rFonts w:ascii="Times" w:hAnsi="Times"/>
          <w:color w:val="000000" w:themeColor="text1"/>
          <w:szCs w:val="24"/>
        </w:rPr>
        <w:t xml:space="preserve"> NH</w:t>
      </w:r>
      <w:r w:rsidR="000E055F" w:rsidRPr="00E9166F">
        <w:rPr>
          <w:rFonts w:ascii="Times" w:hAnsi="Times"/>
          <w:color w:val="000000" w:themeColor="text1"/>
          <w:szCs w:val="24"/>
          <w:vertAlign w:val="subscript"/>
        </w:rPr>
        <w:t>4</w:t>
      </w:r>
      <w:r w:rsidR="000E055F" w:rsidRPr="00E9166F">
        <w:rPr>
          <w:rFonts w:ascii="Times" w:hAnsi="Times"/>
          <w:color w:val="000000" w:themeColor="text1"/>
          <w:szCs w:val="24"/>
        </w:rPr>
        <w:t xml:space="preserve">OH (5.0 mL, 14 M, 74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xml:space="preserve">, 74 </w:t>
      </w:r>
      <w:proofErr w:type="spellStart"/>
      <w:r w:rsidR="000E055F" w:rsidRPr="00E9166F">
        <w:rPr>
          <w:rFonts w:ascii="Times" w:hAnsi="Times"/>
          <w:color w:val="000000" w:themeColor="text1"/>
          <w:szCs w:val="24"/>
        </w:rPr>
        <w:t>eq</w:t>
      </w:r>
      <w:proofErr w:type="spellEnd"/>
      <w:r w:rsidR="000E055F" w:rsidRPr="00E9166F">
        <w:rPr>
          <w:rFonts w:ascii="Times" w:hAnsi="Times"/>
          <w:color w:val="000000" w:themeColor="text1"/>
          <w:szCs w:val="24"/>
        </w:rPr>
        <w:t xml:space="preserve">) were heated at 120 °C for 4 h in a sealed tube. The reaction was allowed to cool to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before </w:t>
      </w:r>
      <w:proofErr w:type="spellStart"/>
      <w:r w:rsidR="000E055F" w:rsidRPr="00E9166F">
        <w:rPr>
          <w:rFonts w:ascii="Times" w:hAnsi="Times"/>
          <w:color w:val="000000" w:themeColor="text1"/>
          <w:szCs w:val="24"/>
        </w:rPr>
        <w:t>MeOH</w:t>
      </w:r>
      <w:proofErr w:type="spellEnd"/>
      <w:r w:rsidR="000E055F" w:rsidRPr="00E9166F">
        <w:rPr>
          <w:rFonts w:ascii="Times" w:hAnsi="Times"/>
          <w:color w:val="000000" w:themeColor="text1"/>
          <w:szCs w:val="24"/>
        </w:rPr>
        <w:t xml:space="preserve"> (5 mL) was added. Residual solids were dissolved with shaking before the solution was </w:t>
      </w:r>
      <w:proofErr w:type="spellStart"/>
      <w:r w:rsidR="000E055F" w:rsidRPr="00E9166F">
        <w:rPr>
          <w:rFonts w:ascii="Times" w:hAnsi="Times"/>
          <w:color w:val="000000" w:themeColor="text1"/>
          <w:szCs w:val="24"/>
        </w:rPr>
        <w:t>concd</w:t>
      </w:r>
      <w:proofErr w:type="spellEnd"/>
      <w:r w:rsidR="000E055F" w:rsidRPr="00E9166F">
        <w:rPr>
          <w:rFonts w:ascii="Times" w:hAnsi="Times"/>
          <w:color w:val="000000" w:themeColor="text1"/>
          <w:szCs w:val="24"/>
        </w:rPr>
        <w:t xml:space="preserve"> </w:t>
      </w:r>
      <w:r w:rsidR="000E055F" w:rsidRPr="00E9166F">
        <w:rPr>
          <w:rFonts w:ascii="Times" w:hAnsi="Times"/>
          <w:i/>
          <w:iCs/>
          <w:color w:val="000000" w:themeColor="text1"/>
          <w:szCs w:val="24"/>
        </w:rPr>
        <w:t>in vacuo</w:t>
      </w:r>
      <w:r w:rsidR="000E055F" w:rsidRPr="00E9166F">
        <w:rPr>
          <w:rFonts w:ascii="Times" w:hAnsi="Times"/>
          <w:color w:val="000000" w:themeColor="text1"/>
          <w:szCs w:val="24"/>
        </w:rPr>
        <w:t xml:space="preserve"> to a yellow solid, which was dissolved in boiling 80%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/acetone. The solution was left undisturbed at </w:t>
      </w:r>
      <w:proofErr w:type="spellStart"/>
      <w:proofErr w:type="gramStart"/>
      <w:r w:rsidR="000E055F" w:rsidRPr="00E9166F">
        <w:rPr>
          <w:rFonts w:ascii="Times" w:hAnsi="Times"/>
          <w:color w:val="000000" w:themeColor="text1"/>
          <w:szCs w:val="24"/>
        </w:rPr>
        <w:t>rt</w:t>
      </w:r>
      <w:proofErr w:type="spellEnd"/>
      <w:proofErr w:type="gramEnd"/>
      <w:r w:rsidR="000E055F" w:rsidRPr="00E9166F">
        <w:rPr>
          <w:rFonts w:ascii="Times" w:hAnsi="Times"/>
          <w:color w:val="000000" w:themeColor="text1"/>
          <w:szCs w:val="24"/>
        </w:rPr>
        <w:t xml:space="preserve"> for 24 h before being filtered. The </w:t>
      </w:r>
      <w:proofErr w:type="spellStart"/>
      <w:r w:rsidR="000E055F" w:rsidRPr="00E9166F">
        <w:rPr>
          <w:rFonts w:ascii="Times" w:hAnsi="Times"/>
          <w:color w:val="000000" w:themeColor="text1"/>
          <w:szCs w:val="24"/>
        </w:rPr>
        <w:t>filtrand</w:t>
      </w:r>
      <w:proofErr w:type="spellEnd"/>
      <w:r w:rsidR="000E055F" w:rsidRPr="00E9166F">
        <w:rPr>
          <w:rFonts w:ascii="Times" w:hAnsi="Times"/>
          <w:color w:val="000000" w:themeColor="text1"/>
          <w:szCs w:val="24"/>
        </w:rPr>
        <w:t xml:space="preserve"> was washed with chilled </w:t>
      </w:r>
      <w:proofErr w:type="spellStart"/>
      <w:r w:rsidR="000E055F" w:rsidRPr="00E9166F">
        <w:rPr>
          <w:rFonts w:ascii="Times" w:hAnsi="Times"/>
          <w:color w:val="000000" w:themeColor="text1"/>
          <w:szCs w:val="24"/>
        </w:rPr>
        <w:t>EtOH</w:t>
      </w:r>
      <w:proofErr w:type="spellEnd"/>
      <w:r w:rsidR="000E055F" w:rsidRPr="00E9166F">
        <w:rPr>
          <w:rFonts w:ascii="Times" w:hAnsi="Times"/>
          <w:color w:val="000000" w:themeColor="text1"/>
          <w:szCs w:val="24"/>
        </w:rPr>
        <w:t xml:space="preserve"> to yield the title compound as orange flakes (247 mg, 1.59 </w:t>
      </w:r>
      <w:proofErr w:type="spellStart"/>
      <w:r w:rsidR="000E055F" w:rsidRPr="00E9166F">
        <w:rPr>
          <w:rFonts w:ascii="Times" w:hAnsi="Times"/>
          <w:color w:val="000000" w:themeColor="text1"/>
          <w:szCs w:val="24"/>
        </w:rPr>
        <w:t>mmol</w:t>
      </w:r>
      <w:proofErr w:type="spellEnd"/>
      <w:r w:rsidR="000E055F" w:rsidRPr="00E9166F">
        <w:rPr>
          <w:rFonts w:ascii="Times" w:hAnsi="Times"/>
          <w:color w:val="000000" w:themeColor="text1"/>
          <w:szCs w:val="24"/>
        </w:rPr>
        <w:t>, 94%).</w:t>
      </w:r>
    </w:p>
    <w:p w:rsidR="00392133"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222 °C (lit</w:t>
      </w:r>
      <w:hyperlink w:anchor="_ENREF_95" w:tooltip="Robba, 1967 #109"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95</w:t>
        </w:r>
        <w:r w:rsidR="00135ED3" w:rsidRPr="00E9166F">
          <w:rPr>
            <w:rFonts w:ascii="Times" w:hAnsi="Times"/>
            <w:szCs w:val="24"/>
          </w:rPr>
          <w:fldChar w:fldCharType="end"/>
        </w:r>
      </w:hyperlink>
      <w:r w:rsidRPr="00E9166F">
        <w:rPr>
          <w:rFonts w:ascii="Times" w:hAnsi="Times"/>
          <w:szCs w:val="24"/>
        </w:rPr>
        <w:t xml:space="preserve">: 226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7.35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7</w:t>
      </w:r>
      <w:r w:rsidRPr="00E9166F">
        <w:rPr>
          <w:rFonts w:ascii="Times" w:hAnsi="Times"/>
          <w:szCs w:val="24"/>
        </w:rPr>
        <w:t xml:space="preserve">), 7.52 (2H, </w:t>
      </w:r>
      <w:proofErr w:type="spellStart"/>
      <w:r w:rsidRPr="00E9166F">
        <w:rPr>
          <w:rFonts w:ascii="Times" w:hAnsi="Times"/>
          <w:szCs w:val="24"/>
        </w:rPr>
        <w:t>br</w:t>
      </w:r>
      <w:proofErr w:type="spellEnd"/>
      <w:r w:rsidRPr="00E9166F">
        <w:rPr>
          <w:rFonts w:ascii="Times" w:hAnsi="Times"/>
          <w:szCs w:val="24"/>
        </w:rPr>
        <w:t xml:space="preserve"> s, H</w:t>
      </w:r>
      <w:r w:rsidRPr="00E9166F">
        <w:rPr>
          <w:rFonts w:ascii="Times" w:hAnsi="Times"/>
          <w:szCs w:val="24"/>
          <w:vertAlign w:val="superscript"/>
        </w:rPr>
        <w:t>4’</w:t>
      </w:r>
      <w:r w:rsidRPr="00E9166F">
        <w:rPr>
          <w:rFonts w:ascii="Times" w:hAnsi="Times"/>
          <w:szCs w:val="24"/>
        </w:rPr>
        <w:t xml:space="preserve">), 8.11 (1H,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6</w:t>
      </w:r>
      <w:r w:rsidRPr="00E9166F">
        <w:rPr>
          <w:rFonts w:ascii="Times" w:hAnsi="Times"/>
          <w:szCs w:val="24"/>
        </w:rPr>
        <w:t>), 8.37 (1H, s, H</w:t>
      </w:r>
      <w:r w:rsidRPr="00E9166F">
        <w:rPr>
          <w:rFonts w:ascii="Times" w:hAnsi="Times"/>
          <w:szCs w:val="24"/>
          <w:vertAlign w:val="superscript"/>
        </w:rPr>
        <w:t>2</w:t>
      </w:r>
      <w:r w:rsidRPr="00E9166F">
        <w:rPr>
          <w:rFonts w:ascii="Times" w:hAnsi="Times"/>
          <w:szCs w:val="24"/>
        </w:rPr>
        <w:t xml:space="preserve">). LRMS (APCI): </w:t>
      </w:r>
      <w:r w:rsidRPr="00E9166F">
        <w:rPr>
          <w:rFonts w:ascii="Times" w:hAnsi="Times"/>
          <w:i/>
          <w:szCs w:val="24"/>
        </w:rPr>
        <w:t xml:space="preserve">m/z </w:t>
      </w:r>
      <w:r w:rsidRPr="00E9166F">
        <w:rPr>
          <w:rFonts w:ascii="Times" w:hAnsi="Times"/>
          <w:szCs w:val="24"/>
        </w:rPr>
        <w:t>152.4 ([MH]</w:t>
      </w:r>
      <w:r w:rsidRPr="00E9166F">
        <w:rPr>
          <w:rFonts w:ascii="Times" w:hAnsi="Times"/>
          <w:szCs w:val="24"/>
          <w:vertAlign w:val="superscript"/>
        </w:rPr>
        <w:t>+</w:t>
      </w:r>
      <w:r w:rsidRPr="00E9166F">
        <w:rPr>
          <w:rFonts w:ascii="Times" w:hAnsi="Times"/>
          <w:szCs w:val="24"/>
        </w:rPr>
        <w:t>, 100%). Spectroscopic data match those reported in the literature.</w:t>
      </w:r>
      <w:hyperlink w:anchor="_ENREF_100" w:tooltip="Robba, 1971 #73" w:history="1">
        <w:r w:rsidR="00135ED3" w:rsidRPr="00E9166F">
          <w:rPr>
            <w:rFonts w:ascii="Times" w:hAnsi="Times"/>
            <w:szCs w:val="24"/>
          </w:rPr>
          <w:fldChar w:fldCharType="begin"/>
        </w:r>
        <w:r w:rsidRPr="00E9166F">
          <w:rPr>
            <w:rFonts w:ascii="Times" w:hAnsi="Times"/>
            <w:szCs w:val="24"/>
          </w:rPr>
          <w:instrText xml:space="preserve"> ADDIN EN.CITE &lt;EndNote&gt;&lt;Cite&gt;&lt;Author&gt;Robba&lt;/Author&gt;&lt;Year&gt;1971&lt;/Year&gt;&lt;RecNum&gt;73&lt;/RecNum&gt;&lt;DisplayText&gt;&lt;style face="superscript"&gt;100&lt;/style&gt;&lt;/DisplayText&gt;&lt;record&gt;&lt;rec-number&gt;73&lt;/rec-number&gt;&lt;foreign-keys&gt;&lt;key app="EN" db-id="t9drv992l5tzf5ez5ecvex009f29ervtdf0s"&gt;73&lt;/key&gt;&lt;/foreign-keys&gt;&lt;ref-type name="Journal Article"&gt;17&lt;/ref-type&gt;&lt;contributors&gt;&lt;authors&gt;&lt;author&gt;Robba, M.&lt;/author&gt;&lt;author&gt;Lecomte, J. M.&lt;/author&gt;&lt;author&gt;Sévricourt, M. Cugnon De&lt;/author&gt;&lt;/authors&gt;&lt;/contributors&gt;&lt;titles&gt;&lt;title&gt;Thiénopyrimidines—II : Etude de la thiéno [3.2-d] pyrimidine et de quelques dérivés&lt;/title&gt;&lt;secondary-title&gt;Tetrahedron&lt;/secondary-title&gt;&lt;/titles&gt;&lt;periodical&gt;&lt;full-title&gt;Tetrahedron&lt;/full-title&gt;&lt;abbr-1&gt;Tetrahedron&lt;/abbr-1&gt;&lt;abbr-2&gt;Tetrahedron&lt;/abbr-2&gt;&lt;/periodical&gt;&lt;pages&gt;487-499&lt;/pages&gt;&lt;volume&gt;27&lt;/volume&gt;&lt;number&gt;2&lt;/number&gt;&lt;dates&gt;&lt;year&gt;1971&lt;/year&gt;&lt;/dates&gt;&lt;isbn&gt;0040-4020&lt;/isbn&gt;&lt;urls&gt;&lt;related-urls&gt;&lt;url&gt;http://www.sciencedirect.com/science/article/pii/S0040402001907185&lt;/url&gt;&lt;/related-urls&gt;&lt;/urls&gt;&lt;electronic-resource-num&gt;10.1016/s0040-4020(01)90718-5&lt;/electronic-resource-num&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100</w:t>
        </w:r>
        <w:r w:rsidR="00135ED3" w:rsidRPr="00E9166F">
          <w:rPr>
            <w:rFonts w:ascii="Times" w:hAnsi="Times"/>
            <w:szCs w:val="24"/>
          </w:rPr>
          <w:fldChar w:fldCharType="end"/>
        </w:r>
      </w:hyperlink>
      <w:r w:rsidRPr="00E9166F">
        <w:rPr>
          <w:rFonts w:ascii="Times" w:hAnsi="Times"/>
          <w:szCs w:val="24"/>
        </w:rPr>
        <w:t xml:space="preserve">  </w:t>
      </w:r>
    </w:p>
    <w:p w:rsidR="000E055F" w:rsidRPr="00E9166F" w:rsidRDefault="000E055F" w:rsidP="00E9166F">
      <w:pPr>
        <w:spacing w:after="0" w:line="240" w:lineRule="auto"/>
        <w:jc w:val="both"/>
        <w:rPr>
          <w:rFonts w:ascii="Times" w:eastAsiaTheme="majorEastAsia" w:hAnsi="Times" w:cstheme="majorBidi"/>
          <w:bCs/>
          <w:noProof/>
          <w:color w:val="000000" w:themeColor="text1"/>
          <w:szCs w:val="24"/>
        </w:rPr>
      </w:pPr>
      <w:bookmarkStart w:id="76" w:name="_ENREF_100"/>
      <w:r w:rsidRPr="00E9166F">
        <w:rPr>
          <w:rFonts w:ascii="Times" w:eastAsiaTheme="majorEastAsia" w:hAnsi="Times" w:cstheme="majorBidi"/>
          <w:bCs/>
          <w:noProof/>
          <w:color w:val="000000" w:themeColor="text1"/>
          <w:szCs w:val="24"/>
        </w:rPr>
        <w:t>100.</w:t>
      </w:r>
      <w:r w:rsidRPr="00E9166F">
        <w:rPr>
          <w:rFonts w:ascii="Times" w:eastAsiaTheme="majorEastAsia" w:hAnsi="Times" w:cstheme="majorBidi"/>
          <w:bCs/>
          <w:noProof/>
          <w:color w:val="000000" w:themeColor="text1"/>
          <w:szCs w:val="24"/>
        </w:rPr>
        <w:tab/>
        <w:t>Robba, M.; Lecomte, J. M.; Sévricourt, M. C. D., Thiénopyrimidines—ii : Etude de la thiéno [3.2-</w:t>
      </w:r>
      <w:r w:rsidRPr="00E9166F">
        <w:rPr>
          <w:rFonts w:ascii="Times" w:eastAsiaTheme="majorEastAsia" w:hAnsi="Times" w:cstheme="majorBidi"/>
          <w:bCs/>
          <w:i/>
          <w:noProof/>
          <w:color w:val="000000" w:themeColor="text1"/>
          <w:szCs w:val="24"/>
        </w:rPr>
        <w:t>d</w:t>
      </w:r>
      <w:r w:rsidRPr="00E9166F">
        <w:rPr>
          <w:rFonts w:ascii="Times" w:eastAsiaTheme="majorEastAsia" w:hAnsi="Times" w:cstheme="majorBidi"/>
          <w:bCs/>
          <w:noProof/>
          <w:color w:val="000000" w:themeColor="text1"/>
          <w:szCs w:val="24"/>
        </w:rPr>
        <w:t xml:space="preserve">] pyrimidine et de quelques dérivés. </w:t>
      </w:r>
      <w:r w:rsidRPr="00E9166F">
        <w:rPr>
          <w:rFonts w:ascii="Times" w:eastAsiaTheme="majorEastAsia" w:hAnsi="Times" w:cstheme="majorBidi"/>
          <w:bCs/>
          <w:i/>
          <w:noProof/>
          <w:color w:val="000000" w:themeColor="text1"/>
          <w:szCs w:val="24"/>
        </w:rPr>
        <w:t xml:space="preserve">Tetrahedron </w:t>
      </w:r>
      <w:r w:rsidRPr="00E9166F">
        <w:rPr>
          <w:rFonts w:ascii="Times" w:eastAsiaTheme="majorEastAsia" w:hAnsi="Times" w:cstheme="majorBidi"/>
          <w:b/>
          <w:bCs/>
          <w:noProof/>
          <w:color w:val="000000" w:themeColor="text1"/>
          <w:szCs w:val="24"/>
        </w:rPr>
        <w:t>1971,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27</w:t>
      </w:r>
      <w:r w:rsidRPr="00E9166F">
        <w:rPr>
          <w:rFonts w:ascii="Times" w:eastAsiaTheme="majorEastAsia" w:hAnsi="Times" w:cstheme="majorBidi"/>
          <w:bCs/>
          <w:noProof/>
          <w:color w:val="000000" w:themeColor="text1"/>
          <w:szCs w:val="24"/>
        </w:rPr>
        <w:t xml:space="preserve"> (2), 487-499.</w:t>
      </w:r>
      <w:bookmarkEnd w:id="76"/>
    </w:p>
    <w:p w:rsidR="000E055F" w:rsidRPr="00E9166F" w:rsidRDefault="000E055F" w:rsidP="00E9166F">
      <w:pPr>
        <w:jc w:val="both"/>
        <w:rPr>
          <w:rFonts w:ascii="Times" w:hAnsi="Times"/>
          <w:szCs w:val="24"/>
        </w:rPr>
      </w:pPr>
    </w:p>
    <w:p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]pyrimidin-4(1</w:t>
      </w:r>
      <w:r w:rsidRPr="00E9166F">
        <w:rPr>
          <w:rFonts w:ascii="Times" w:hAnsi="Times"/>
          <w:b/>
          <w:i/>
          <w:color w:val="000000" w:themeColor="text1"/>
          <w:szCs w:val="24"/>
          <w:u w:val="single"/>
        </w:rPr>
        <w:t>H</w:t>
      </w:r>
      <w:r w:rsidRPr="00E9166F">
        <w:rPr>
          <w:rFonts w:ascii="Times" w:hAnsi="Times"/>
          <w:b/>
          <w:color w:val="000000" w:themeColor="text1"/>
          <w:szCs w:val="24"/>
          <w:u w:val="single"/>
        </w:rPr>
        <w:t>)-one</w:t>
      </w:r>
    </w:p>
    <w:p w:rsidR="000E055F" w:rsidRPr="00E9166F" w:rsidRDefault="00110EE9" w:rsidP="00E9166F">
      <w:pPr>
        <w:jc w:val="both"/>
        <w:rPr>
          <w:rFonts w:ascii="Times" w:hAnsi="Times"/>
          <w:szCs w:val="24"/>
        </w:rPr>
      </w:pPr>
      <w:r>
        <w:rPr>
          <w:rFonts w:ascii="Times" w:hAnsi="Times"/>
          <w:noProof/>
          <w:szCs w:val="24"/>
        </w:rPr>
        <w:pict>
          <v:shape id="_x0000_s1031" type="#_x0000_t75" style="position:absolute;left:0;text-align:left;margin-left:0;margin-top:0;width:73.5pt;height:1in;z-index:251666432;mso-wrap-distance-left:14.4pt;mso-wrap-distance-right:14.4pt;mso-position-horizontal:left">
            <v:imagedata r:id="rId42" o:title=""/>
            <w10:wrap type="square"/>
          </v:shape>
          <o:OLEObject Type="Embed" ProgID="ChemDraw.Document.6.0" ShapeID="_x0000_s1031" DrawAspect="Content" ObjectID="_1453292777" r:id="rId43"/>
        </w:pict>
      </w:r>
      <w:proofErr w:type="spellStart"/>
      <w:proofErr w:type="gramStart"/>
      <w:r w:rsidR="000E055F" w:rsidRPr="00E9166F">
        <w:rPr>
          <w:rFonts w:ascii="Times" w:hAnsi="Times"/>
          <w:color w:val="000000" w:themeColor="text1"/>
          <w:szCs w:val="24"/>
        </w:rPr>
        <w:t>Thieno</w:t>
      </w:r>
      <w:proofErr w:type="spellEnd"/>
      <w:r w:rsidR="000E055F" w:rsidRPr="00E9166F">
        <w:rPr>
          <w:rFonts w:ascii="Times" w:hAnsi="Times"/>
          <w:color w:val="000000" w:themeColor="text1"/>
          <w:szCs w:val="24"/>
        </w:rPr>
        <w:t>[</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]pyrimidin-4(1</w:t>
      </w:r>
      <w:r w:rsidR="000E055F" w:rsidRPr="00E9166F">
        <w:rPr>
          <w:rFonts w:ascii="Times" w:hAnsi="Times"/>
          <w:i/>
          <w:color w:val="000000" w:themeColor="text1"/>
          <w:szCs w:val="24"/>
        </w:rPr>
        <w:t>H</w:t>
      </w:r>
      <w:r w:rsidR="000E055F" w:rsidRPr="00E9166F">
        <w:rPr>
          <w:rFonts w:ascii="Times" w:hAnsi="Times"/>
          <w:color w:val="000000" w:themeColor="text1"/>
          <w:szCs w:val="24"/>
        </w:rPr>
        <w:t>)-one</w:t>
      </w:r>
      <w:r w:rsidR="000E055F" w:rsidRPr="00E9166F">
        <w:rPr>
          <w:rFonts w:ascii="Times" w:hAnsi="Times"/>
          <w:szCs w:val="24"/>
        </w:rPr>
        <w:t xml:space="preserve"> (1.52 g, 10.0 </w:t>
      </w:r>
      <w:proofErr w:type="spellStart"/>
      <w:r w:rsidR="000E055F" w:rsidRPr="00E9166F">
        <w:rPr>
          <w:rFonts w:ascii="Times" w:hAnsi="Times"/>
          <w:szCs w:val="24"/>
        </w:rPr>
        <w:t>mmol</w:t>
      </w:r>
      <w:proofErr w:type="spellEnd"/>
      <w:r w:rsidR="000E055F" w:rsidRPr="00E9166F">
        <w:rPr>
          <w:rFonts w:ascii="Times" w:hAnsi="Times"/>
          <w:szCs w:val="24"/>
        </w:rPr>
        <w:t xml:space="preserve">, 1.0 equiv.) was dried </w:t>
      </w:r>
      <w:r w:rsidR="000E055F" w:rsidRPr="00E9166F">
        <w:rPr>
          <w:rFonts w:ascii="Times" w:hAnsi="Times"/>
          <w:i/>
          <w:szCs w:val="24"/>
        </w:rPr>
        <w:t>in vacuo</w:t>
      </w:r>
      <w:r w:rsidR="000E055F" w:rsidRPr="00E9166F">
        <w:rPr>
          <w:rFonts w:ascii="Times" w:hAnsi="Times"/>
          <w:szCs w:val="24"/>
        </w:rPr>
        <w:t xml:space="preserve"> and dissolved in THF (75 mL) with heating and sonication. After stirring the solution at -78 °C for 10 min, </w:t>
      </w:r>
      <w:r w:rsidR="000E055F" w:rsidRPr="00E9166F">
        <w:rPr>
          <w:rFonts w:ascii="Times" w:hAnsi="Times"/>
          <w:i/>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(1.48 M in hexanes, 13.5 mL, 20.0 </w:t>
      </w:r>
      <w:proofErr w:type="spellStart"/>
      <w:r w:rsidR="000E055F" w:rsidRPr="00E9166F">
        <w:rPr>
          <w:rFonts w:ascii="Times" w:hAnsi="Times"/>
          <w:szCs w:val="24"/>
        </w:rPr>
        <w:t>mmol</w:t>
      </w:r>
      <w:proofErr w:type="spellEnd"/>
      <w:r w:rsidR="000E055F" w:rsidRPr="00E9166F">
        <w:rPr>
          <w:rFonts w:ascii="Times" w:hAnsi="Times"/>
          <w:szCs w:val="24"/>
        </w:rPr>
        <w:t xml:space="preserve">, 2.0 equiv.)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with stirring. The reaction was stirred at -78 °C for 1 h, allowed to warm to -40 °C, and then stirred for a further 1 h. The stirring solution was cooled to -78 °C before I</w:t>
      </w:r>
      <w:r w:rsidR="000E055F" w:rsidRPr="00E9166F">
        <w:rPr>
          <w:rFonts w:ascii="Times" w:hAnsi="Times"/>
          <w:szCs w:val="24"/>
          <w:vertAlign w:val="subscript"/>
        </w:rPr>
        <w:t>2</w:t>
      </w:r>
      <w:r w:rsidR="000E055F" w:rsidRPr="00E9166F">
        <w:rPr>
          <w:rFonts w:ascii="Times" w:hAnsi="Times"/>
          <w:szCs w:val="24"/>
        </w:rPr>
        <w:t xml:space="preserve"> (5.08 g, 20.0 </w:t>
      </w:r>
      <w:proofErr w:type="spellStart"/>
      <w:r w:rsidR="000E055F" w:rsidRPr="00E9166F">
        <w:rPr>
          <w:rFonts w:ascii="Times" w:hAnsi="Times"/>
          <w:szCs w:val="24"/>
        </w:rPr>
        <w:t>mmol</w:t>
      </w:r>
      <w:proofErr w:type="spellEnd"/>
      <w:r w:rsidR="000E055F" w:rsidRPr="00E9166F">
        <w:rPr>
          <w:rFonts w:ascii="Times" w:hAnsi="Times"/>
          <w:szCs w:val="24"/>
        </w:rPr>
        <w:t xml:space="preserve">, 2 equiv.) in THF (45 mL)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reaction solution was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and was then stirred at </w:t>
      </w:r>
      <w:proofErr w:type="spellStart"/>
      <w:r w:rsidR="000E055F" w:rsidRPr="00E9166F">
        <w:rPr>
          <w:rFonts w:ascii="Times" w:hAnsi="Times"/>
          <w:szCs w:val="24"/>
        </w:rPr>
        <w:t>rt</w:t>
      </w:r>
      <w:proofErr w:type="spellEnd"/>
      <w:r w:rsidR="000E055F" w:rsidRPr="00E9166F">
        <w:rPr>
          <w:rFonts w:ascii="Times" w:hAnsi="Times"/>
          <w:szCs w:val="24"/>
        </w:rPr>
        <w:t xml:space="preserve"> for a further 20 h. To the solution were added </w:t>
      </w:r>
      <w:r w:rsidR="000E055F" w:rsidRPr="00E9166F">
        <w:rPr>
          <w:rFonts w:ascii="Times" w:hAnsi="Times"/>
          <w:szCs w:val="24"/>
        </w:rPr>
        <w:lastRenderedPageBreak/>
        <w:t>H</w:t>
      </w:r>
      <w:r w:rsidR="000E055F" w:rsidRPr="00E9166F">
        <w:rPr>
          <w:rFonts w:ascii="Times" w:hAnsi="Times"/>
          <w:szCs w:val="24"/>
          <w:vertAlign w:val="subscript"/>
        </w:rPr>
        <w:t>2</w:t>
      </w:r>
      <w:r w:rsidR="000E055F" w:rsidRPr="00E9166F">
        <w:rPr>
          <w:rFonts w:ascii="Times" w:hAnsi="Times"/>
          <w:szCs w:val="24"/>
        </w:rPr>
        <w:t>O (40 mL) and CHCl</w:t>
      </w:r>
      <w:r w:rsidR="000E055F" w:rsidRPr="00E9166F">
        <w:rPr>
          <w:rFonts w:ascii="Times" w:hAnsi="Times"/>
          <w:szCs w:val="24"/>
          <w:vertAlign w:val="subscript"/>
        </w:rPr>
        <w:t>3</w:t>
      </w:r>
      <w:r w:rsidR="000E055F" w:rsidRPr="00E9166F">
        <w:rPr>
          <w:rFonts w:ascii="Times" w:hAnsi="Times"/>
          <w:szCs w:val="24"/>
        </w:rPr>
        <w:t xml:space="preserve"> (100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the colouration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O (3 × 70 mL) and brine (70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iCs/>
          <w:szCs w:val="24"/>
        </w:rPr>
        <w:t>in vacuo</w:t>
      </w:r>
      <w:r w:rsidR="000E055F" w:rsidRPr="00E9166F">
        <w:rPr>
          <w:rFonts w:ascii="Times" w:hAnsi="Times"/>
          <w:szCs w:val="24"/>
        </w:rPr>
        <w:t xml:space="preserve"> to yield a yellow solid (925 mg). The solid was recrystallised from hot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O/acetone (2:2:1) to yield the title compound as pale yellow flakes (833 mg, 3.00 </w:t>
      </w:r>
      <w:proofErr w:type="spellStart"/>
      <w:r w:rsidR="000E055F" w:rsidRPr="00E9166F">
        <w:rPr>
          <w:rFonts w:ascii="Times" w:hAnsi="Times"/>
          <w:szCs w:val="24"/>
        </w:rPr>
        <w:t>mmol</w:t>
      </w:r>
      <w:proofErr w:type="spellEnd"/>
      <w:r w:rsidR="000E055F" w:rsidRPr="00E9166F">
        <w:rPr>
          <w:rFonts w:ascii="Times" w:hAnsi="Times"/>
          <w:szCs w:val="24"/>
        </w:rPr>
        <w:t>, 30%).</w:t>
      </w:r>
    </w:p>
    <w:p w:rsidR="000E055F" w:rsidRPr="00E9166F" w:rsidRDefault="000E055F" w:rsidP="00E9166F">
      <w:pPr>
        <w:jc w:val="both"/>
        <w:rPr>
          <w:rFonts w:ascii="Times" w:hAnsi="Times"/>
          <w:szCs w:val="24"/>
        </w:rPr>
      </w:pPr>
      <w:r w:rsidRPr="00E9166F">
        <w:rPr>
          <w:rFonts w:ascii="Times" w:hAnsi="Times"/>
          <w:szCs w:val="24"/>
        </w:rPr>
        <w:t xml:space="preserve">Sublimes at 258 °C. Residual solid mp: 274 °C – 275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OD): δ 7.59 (1H, s, H</w:t>
      </w:r>
      <w:r w:rsidRPr="00E9166F">
        <w:rPr>
          <w:rFonts w:ascii="Times" w:hAnsi="Times"/>
          <w:szCs w:val="24"/>
          <w:vertAlign w:val="superscript"/>
        </w:rPr>
        <w:t>4</w:t>
      </w:r>
      <w:r w:rsidRPr="00E9166F">
        <w:rPr>
          <w:rFonts w:ascii="Times" w:hAnsi="Times"/>
          <w:szCs w:val="24"/>
        </w:rPr>
        <w:t>), 8.08 (1H, s, H</w:t>
      </w:r>
      <w:r w:rsidRPr="00E9166F">
        <w:rPr>
          <w:rFonts w:ascii="Times" w:hAnsi="Times"/>
          <w:szCs w:val="24"/>
          <w:vertAlign w:val="superscript"/>
        </w:rPr>
        <w:t>1</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OD): δ 89.5 (C</w:t>
      </w:r>
      <w:r w:rsidRPr="00E9166F">
        <w:rPr>
          <w:rFonts w:ascii="Times" w:hAnsi="Times"/>
          <w:szCs w:val="24"/>
          <w:vertAlign w:val="superscript"/>
        </w:rPr>
        <w:t>6</w:t>
      </w:r>
      <w:r w:rsidRPr="00E9166F">
        <w:rPr>
          <w:rFonts w:ascii="Times" w:hAnsi="Times"/>
          <w:szCs w:val="24"/>
        </w:rPr>
        <w:t>), 130.0 (C</w:t>
      </w:r>
      <w:r w:rsidRPr="00E9166F">
        <w:rPr>
          <w:rFonts w:ascii="Times" w:hAnsi="Times"/>
          <w:szCs w:val="24"/>
          <w:vertAlign w:val="superscript"/>
        </w:rPr>
        <w:t>4a</w:t>
      </w:r>
      <w:r w:rsidRPr="00E9166F">
        <w:rPr>
          <w:rFonts w:ascii="Times" w:hAnsi="Times"/>
          <w:szCs w:val="24"/>
        </w:rPr>
        <w:t>), 135.8 (C</w:t>
      </w:r>
      <w:r w:rsidRPr="00E9166F">
        <w:rPr>
          <w:rFonts w:ascii="Times" w:hAnsi="Times"/>
          <w:szCs w:val="24"/>
          <w:vertAlign w:val="superscript"/>
        </w:rPr>
        <w:t>7</w:t>
      </w:r>
      <w:r w:rsidRPr="00E9166F">
        <w:rPr>
          <w:rFonts w:ascii="Times" w:hAnsi="Times"/>
          <w:szCs w:val="24"/>
        </w:rPr>
        <w:t>), 138.9 (C</w:t>
      </w:r>
      <w:r w:rsidRPr="00E9166F">
        <w:rPr>
          <w:rFonts w:ascii="Times" w:hAnsi="Times"/>
          <w:szCs w:val="24"/>
          <w:vertAlign w:val="superscript"/>
        </w:rPr>
        <w:t>7a</w:t>
      </w:r>
      <w:r w:rsidRPr="00E9166F">
        <w:rPr>
          <w:rFonts w:ascii="Times" w:hAnsi="Times"/>
          <w:szCs w:val="24"/>
        </w:rPr>
        <w:t>), 148.0 (C</w:t>
      </w:r>
      <w:r w:rsidRPr="00E9166F">
        <w:rPr>
          <w:rFonts w:ascii="Times" w:hAnsi="Times"/>
          <w:szCs w:val="24"/>
          <w:vertAlign w:val="superscript"/>
        </w:rPr>
        <w:t>2</w:t>
      </w:r>
      <w:r w:rsidRPr="00E9166F">
        <w:rPr>
          <w:rFonts w:ascii="Times" w:hAnsi="Times"/>
          <w:szCs w:val="24"/>
        </w:rPr>
        <w:t>), 159.8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1657, 1590. LRMS (ESI+): </w:t>
      </w:r>
      <w:r w:rsidRPr="00E9166F">
        <w:rPr>
          <w:rFonts w:ascii="Times" w:hAnsi="Times"/>
          <w:i/>
          <w:szCs w:val="24"/>
        </w:rPr>
        <w:t>m/z</w:t>
      </w:r>
      <w:r w:rsidRPr="00E9166F">
        <w:rPr>
          <w:rFonts w:ascii="Times" w:hAnsi="Times"/>
          <w:szCs w:val="24"/>
        </w:rPr>
        <w:t xml:space="preserve"> 279.3 ([MH]</w:t>
      </w:r>
      <w:r w:rsidRPr="00E9166F">
        <w:rPr>
          <w:rFonts w:ascii="Times" w:hAnsi="Times"/>
          <w:szCs w:val="24"/>
          <w:vertAlign w:val="superscript"/>
        </w:rPr>
        <w:t>+</w:t>
      </w:r>
      <w:r w:rsidRPr="00E9166F">
        <w:rPr>
          <w:rFonts w:ascii="Times" w:hAnsi="Times"/>
          <w:szCs w:val="24"/>
        </w:rPr>
        <w:t xml:space="preserve">, 50%).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300.89085, found 300.89041.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C, 25.92; H, 1.09; N, 10.07,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6</w:t>
      </w:r>
      <w:r w:rsidRPr="00E9166F">
        <w:rPr>
          <w:rFonts w:ascii="Times" w:hAnsi="Times"/>
          <w:szCs w:val="24"/>
        </w:rPr>
        <w:t>H</w:t>
      </w:r>
      <w:r w:rsidRPr="00E9166F">
        <w:rPr>
          <w:rFonts w:ascii="Times" w:hAnsi="Times"/>
          <w:szCs w:val="24"/>
          <w:vertAlign w:val="subscript"/>
        </w:rPr>
        <w:t>3</w:t>
      </w:r>
      <w:r w:rsidRPr="00E9166F">
        <w:rPr>
          <w:rFonts w:ascii="Times" w:hAnsi="Times"/>
          <w:szCs w:val="24"/>
        </w:rPr>
        <w:t>IN</w:t>
      </w:r>
      <w:r w:rsidRPr="00E9166F">
        <w:rPr>
          <w:rFonts w:ascii="Times" w:hAnsi="Times"/>
          <w:szCs w:val="24"/>
          <w:vertAlign w:val="subscript"/>
        </w:rPr>
        <w:t>2</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26.34; H, 1.28; N, 9.91, found: C, 26.49; H, 1.13; N, 9.95.</w:t>
      </w:r>
    </w:p>
    <w:p w:rsidR="000E055F" w:rsidRPr="00E9166F" w:rsidRDefault="000E055F" w:rsidP="00E9166F">
      <w:pPr>
        <w:jc w:val="both"/>
        <w:rPr>
          <w:rFonts w:ascii="Times" w:hAnsi="Times"/>
          <w:b/>
          <w:szCs w:val="24"/>
          <w:u w:val="single"/>
        </w:rPr>
      </w:pPr>
      <w:r w:rsidRPr="00E9166F">
        <w:rPr>
          <w:rFonts w:ascii="Times" w:hAnsi="Times"/>
          <w:b/>
          <w:szCs w:val="24"/>
          <w:u w:val="single"/>
        </w:rPr>
        <w:t>4-(</w:t>
      </w:r>
      <w:proofErr w:type="spellStart"/>
      <w:proofErr w:type="gramStart"/>
      <w:r w:rsidRPr="00E9166F">
        <w:rPr>
          <w:rFonts w:ascii="Times" w:hAnsi="Times"/>
          <w:b/>
          <w:szCs w:val="24"/>
          <w:u w:val="single"/>
        </w:rPr>
        <w:t>Thieno</w:t>
      </w:r>
      <w:proofErr w:type="spellEnd"/>
      <w:r w:rsidRPr="00E9166F">
        <w:rPr>
          <w:rFonts w:ascii="Times" w:hAnsi="Times"/>
          <w:b/>
          <w:szCs w:val="24"/>
          <w:u w:val="single"/>
        </w:rPr>
        <w:t>[</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ins w:id="77" w:author="Alice" w:date="2014-02-07T15:39:00Z">
        <w:r w:rsidR="00F0028E">
          <w:rPr>
            <w:rFonts w:ascii="Times" w:hAnsi="Times"/>
            <w:b/>
            <w:szCs w:val="24"/>
            <w:u w:val="single"/>
          </w:rPr>
          <w:t>, OSM-S-64/OSM-S-117</w:t>
        </w:r>
      </w:ins>
    </w:p>
    <w:p w:rsidR="000E055F" w:rsidRPr="00E9166F" w:rsidRDefault="00110EE9" w:rsidP="00E9166F">
      <w:pPr>
        <w:jc w:val="both"/>
        <w:rPr>
          <w:rFonts w:ascii="Times" w:hAnsi="Times"/>
          <w:szCs w:val="24"/>
        </w:rPr>
      </w:pPr>
      <w:r>
        <w:rPr>
          <w:rFonts w:ascii="Times" w:hAnsi="Times"/>
          <w:noProof/>
          <w:szCs w:val="24"/>
        </w:rPr>
        <w:pict>
          <v:shape id="_x0000_s1032" type="#_x0000_t75" style="position:absolute;left:0;text-align:left;margin-left:0;margin-top:0;width:69.05pt;height:84.45pt;z-index:251667456;mso-wrap-distance-left:14.4pt;mso-wrap-distance-right:14.4pt">
            <v:imagedata r:id="rId44" o:title=""/>
            <w10:wrap type="square"/>
          </v:shape>
          <o:OLEObject Type="Embed" ProgID="ChemDraw.Document.6.0" ShapeID="_x0000_s1032" DrawAspect="Content" ObjectID="_1453292778" r:id="rId45"/>
        </w:pict>
      </w:r>
      <w:r w:rsidR="000E055F" w:rsidRPr="00E9166F">
        <w:rPr>
          <w:rFonts w:ascii="Times" w:hAnsi="Times"/>
          <w:color w:val="000000" w:themeColor="text1"/>
          <w:szCs w:val="24"/>
        </w:rPr>
        <w:t>4-</w:t>
      </w:r>
      <w:proofErr w:type="gramStart"/>
      <w:r w:rsidR="000E055F" w:rsidRPr="00E9166F">
        <w:rPr>
          <w:rFonts w:ascii="Times" w:hAnsi="Times"/>
          <w:color w:val="000000" w:themeColor="text1"/>
          <w:szCs w:val="24"/>
        </w:rPr>
        <w:t>Chlorothieno[</w:t>
      </w:r>
      <w:proofErr w:type="gramEnd"/>
      <w:r w:rsidR="000E055F" w:rsidRPr="00E9166F">
        <w:rPr>
          <w:rFonts w:ascii="Times" w:hAnsi="Times"/>
          <w:color w:val="000000" w:themeColor="text1"/>
          <w:szCs w:val="24"/>
        </w:rPr>
        <w:t>3,2-</w:t>
      </w:r>
      <w:r w:rsidR="000E055F" w:rsidRPr="00E9166F">
        <w:rPr>
          <w:rFonts w:ascii="Times" w:hAnsi="Times"/>
          <w:i/>
          <w:color w:val="000000" w:themeColor="text1"/>
          <w:szCs w:val="24"/>
        </w:rPr>
        <w:t>d</w:t>
      </w:r>
      <w:r w:rsidR="000E055F" w:rsidRPr="00E9166F">
        <w:rPr>
          <w:rFonts w:ascii="Times" w:hAnsi="Times"/>
          <w:color w:val="000000" w:themeColor="text1"/>
          <w:szCs w:val="24"/>
        </w:rPr>
        <w:t>]pyrimidine</w:t>
      </w:r>
      <w:r w:rsidR="000E055F" w:rsidRPr="00E9166F">
        <w:rPr>
          <w:rFonts w:ascii="Times" w:hAnsi="Times"/>
          <w:szCs w:val="24"/>
        </w:rPr>
        <w:t xml:space="preserve"> (758 mg, 4.44 </w:t>
      </w:r>
      <w:proofErr w:type="spellStart"/>
      <w:r w:rsidR="000E055F" w:rsidRPr="00E9166F">
        <w:rPr>
          <w:rFonts w:ascii="Times" w:hAnsi="Times"/>
          <w:szCs w:val="24"/>
        </w:rPr>
        <w:t>mmol</w:t>
      </w:r>
      <w:proofErr w:type="spellEnd"/>
      <w:r w:rsidR="000E055F" w:rsidRPr="00E9166F">
        <w:rPr>
          <w:rFonts w:ascii="Times" w:hAnsi="Times"/>
          <w:szCs w:val="24"/>
        </w:rPr>
        <w:t xml:space="preserve">, 1 equiv.) was dissolved in MeOH (20 mL) and stirred at rt. To the stirring solution was added </w:t>
      </w:r>
      <w:proofErr w:type="spellStart"/>
      <w:r w:rsidR="000E055F" w:rsidRPr="00E9166F">
        <w:rPr>
          <w:rFonts w:ascii="Times" w:hAnsi="Times"/>
          <w:szCs w:val="24"/>
        </w:rPr>
        <w:t>morpholine</w:t>
      </w:r>
      <w:proofErr w:type="spellEnd"/>
      <w:r w:rsidR="000E055F" w:rsidRPr="00E9166F">
        <w:rPr>
          <w:rFonts w:ascii="Times" w:hAnsi="Times"/>
          <w:szCs w:val="24"/>
        </w:rPr>
        <w:t xml:space="preserve"> (0.76 mL, 8.78 </w:t>
      </w:r>
      <w:proofErr w:type="spellStart"/>
      <w:r w:rsidR="000E055F" w:rsidRPr="00E9166F">
        <w:rPr>
          <w:rFonts w:ascii="Times" w:hAnsi="Times"/>
          <w:szCs w:val="24"/>
        </w:rPr>
        <w:t>mmol</w:t>
      </w:r>
      <w:proofErr w:type="spellEnd"/>
      <w:r w:rsidR="000E055F" w:rsidRPr="00E9166F">
        <w:rPr>
          <w:rFonts w:ascii="Times" w:hAnsi="Times"/>
          <w:szCs w:val="24"/>
        </w:rPr>
        <w:t xml:space="preserve">, 1.97 equiv.)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for 3 </w:t>
      </w:r>
      <w:proofErr w:type="spellStart"/>
      <w:r w:rsidR="000E055F" w:rsidRPr="00E9166F">
        <w:rPr>
          <w:rFonts w:ascii="Times" w:hAnsi="Times"/>
          <w:szCs w:val="24"/>
        </w:rPr>
        <w:t>h at</w:t>
      </w:r>
      <w:proofErr w:type="spellEnd"/>
      <w:r w:rsidR="000E055F" w:rsidRPr="00E9166F">
        <w:rPr>
          <w:rFonts w:ascii="Times" w:hAnsi="Times"/>
          <w:szCs w:val="24"/>
        </w:rPr>
        <w:t xml:space="preserve">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xml:space="preserve"> before being cooled on ice and filtered. The </w:t>
      </w:r>
      <w:proofErr w:type="spellStart"/>
      <w:r w:rsidR="000E055F" w:rsidRPr="00E9166F">
        <w:rPr>
          <w:rFonts w:ascii="Times" w:hAnsi="Times"/>
          <w:szCs w:val="24"/>
        </w:rPr>
        <w:t>filtrand</w:t>
      </w:r>
      <w:proofErr w:type="spellEnd"/>
      <w:r w:rsidR="000E055F" w:rsidRPr="00E9166F">
        <w:rPr>
          <w:rFonts w:ascii="Times" w:hAnsi="Times"/>
          <w:szCs w:val="24"/>
        </w:rPr>
        <w:t xml:space="preserve"> was washed with chilled MeOH (20 mL) and H</w:t>
      </w:r>
      <w:r w:rsidR="000E055F" w:rsidRPr="00E9166F">
        <w:rPr>
          <w:rFonts w:ascii="Times" w:hAnsi="Times"/>
          <w:szCs w:val="24"/>
          <w:vertAlign w:val="subscript"/>
        </w:rPr>
        <w:t>2</w:t>
      </w:r>
      <w:r w:rsidR="000E055F" w:rsidRPr="00E9166F">
        <w:rPr>
          <w:rFonts w:ascii="Times" w:hAnsi="Times"/>
          <w:szCs w:val="24"/>
        </w:rPr>
        <w:t xml:space="preserve">O (20 mL), dissolved in acetone (10 mL) and concentrated </w:t>
      </w:r>
      <w:r w:rsidR="000E055F" w:rsidRPr="00E9166F">
        <w:rPr>
          <w:rFonts w:ascii="Times" w:hAnsi="Times"/>
          <w:i/>
          <w:szCs w:val="24"/>
        </w:rPr>
        <w:t xml:space="preserve">in vacuo </w:t>
      </w:r>
      <w:r w:rsidR="000E055F" w:rsidRPr="00E9166F">
        <w:rPr>
          <w:rFonts w:ascii="Times" w:hAnsi="Times"/>
          <w:szCs w:val="24"/>
        </w:rPr>
        <w:t xml:space="preserve">to yield the title compound as a white powder (233 mg, 1.05 </w:t>
      </w:r>
      <w:proofErr w:type="spellStart"/>
      <w:r w:rsidR="000E055F" w:rsidRPr="00E9166F">
        <w:rPr>
          <w:rFonts w:ascii="Times" w:hAnsi="Times"/>
          <w:szCs w:val="24"/>
        </w:rPr>
        <w:t>mmol</w:t>
      </w:r>
      <w:proofErr w:type="spellEnd"/>
      <w:r w:rsidR="000E055F" w:rsidRPr="00E9166F">
        <w:rPr>
          <w:rFonts w:ascii="Times" w:hAnsi="Times"/>
          <w:szCs w:val="24"/>
        </w:rPr>
        <w:t xml:space="preserve">). The filtrate was collected and concentrated </w:t>
      </w:r>
      <w:r w:rsidR="000E055F" w:rsidRPr="00E9166F">
        <w:rPr>
          <w:rFonts w:ascii="Times" w:hAnsi="Times"/>
          <w:i/>
          <w:szCs w:val="24"/>
        </w:rPr>
        <w:t xml:space="preserve">in vacuo </w:t>
      </w:r>
      <w:r w:rsidR="000E055F" w:rsidRPr="00E9166F">
        <w:rPr>
          <w:rFonts w:ascii="Times" w:hAnsi="Times"/>
          <w:szCs w:val="24"/>
        </w:rPr>
        <w:t xml:space="preserve">to yield a white gel. To the gel were added </w:t>
      </w:r>
      <w:proofErr w:type="spellStart"/>
      <w:r w:rsidR="000E055F" w:rsidRPr="00E9166F">
        <w:rPr>
          <w:rFonts w:ascii="Times" w:hAnsi="Times"/>
          <w:szCs w:val="24"/>
        </w:rPr>
        <w:t>EtOAc</w:t>
      </w:r>
      <w:proofErr w:type="spellEnd"/>
      <w:r w:rsidR="000E055F" w:rsidRPr="00E9166F">
        <w:rPr>
          <w:rFonts w:ascii="Times" w:hAnsi="Times"/>
          <w:szCs w:val="24"/>
        </w:rPr>
        <w:t xml:space="preserve"> (50 mL) and H</w:t>
      </w:r>
      <w:r w:rsidR="000E055F" w:rsidRPr="00E9166F">
        <w:rPr>
          <w:rFonts w:ascii="Times" w:hAnsi="Times"/>
          <w:szCs w:val="24"/>
          <w:vertAlign w:val="subscript"/>
        </w:rPr>
        <w:t>2</w:t>
      </w:r>
      <w:r w:rsidR="000E055F" w:rsidRPr="00E9166F">
        <w:rPr>
          <w:rFonts w:ascii="Times" w:hAnsi="Times"/>
          <w:szCs w:val="24"/>
        </w:rPr>
        <w:t>O (20 mL). The organic layer was separated, washed with H</w:t>
      </w:r>
      <w:r w:rsidR="000E055F" w:rsidRPr="00E9166F">
        <w:rPr>
          <w:rFonts w:ascii="Times" w:hAnsi="Times"/>
          <w:szCs w:val="24"/>
          <w:vertAlign w:val="subscript"/>
        </w:rPr>
        <w:t>2</w:t>
      </w:r>
      <w:r w:rsidR="000E055F" w:rsidRPr="00E9166F">
        <w:rPr>
          <w:rFonts w:ascii="Times" w:hAnsi="Times"/>
          <w:szCs w:val="24"/>
        </w:rPr>
        <w:t>O (2 × 20 mL) and brine (20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give the title compound as a pale yellow powder (473 mg, 2.13 </w:t>
      </w:r>
      <w:proofErr w:type="spellStart"/>
      <w:r w:rsidR="000E055F" w:rsidRPr="00E9166F">
        <w:rPr>
          <w:rFonts w:ascii="Times" w:hAnsi="Times"/>
          <w:szCs w:val="24"/>
        </w:rPr>
        <w:t>mmol</w:t>
      </w:r>
      <w:proofErr w:type="spellEnd"/>
      <w:r w:rsidR="000E055F" w:rsidRPr="00E9166F">
        <w:rPr>
          <w:rFonts w:ascii="Times" w:hAnsi="Times"/>
          <w:szCs w:val="24"/>
        </w:rPr>
        <w:t xml:space="preserve">) (Total yield: 706 mg, 3.18 </w:t>
      </w:r>
      <w:proofErr w:type="spellStart"/>
      <w:r w:rsidR="000E055F" w:rsidRPr="00E9166F">
        <w:rPr>
          <w:rFonts w:ascii="Times" w:hAnsi="Times"/>
          <w:szCs w:val="24"/>
        </w:rPr>
        <w:t>mmol</w:t>
      </w:r>
      <w:proofErr w:type="spellEnd"/>
      <w:r w:rsidR="000E055F" w:rsidRPr="00E9166F">
        <w:rPr>
          <w:rFonts w:ascii="Times" w:hAnsi="Times"/>
          <w:szCs w:val="24"/>
        </w:rPr>
        <w:t>, 72%).</w:t>
      </w:r>
    </w:p>
    <w:p w:rsidR="000E055F"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135 °C – 136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3.87 (4H, d, </w:t>
      </w:r>
      <w:r w:rsidRPr="00E9166F">
        <w:rPr>
          <w:rFonts w:ascii="Times" w:hAnsi="Times"/>
          <w:i/>
          <w:szCs w:val="24"/>
        </w:rPr>
        <w:t xml:space="preserve">J </w:t>
      </w:r>
      <w:r w:rsidRPr="00E9166F">
        <w:rPr>
          <w:rFonts w:ascii="Times" w:hAnsi="Times"/>
          <w:szCs w:val="24"/>
        </w:rPr>
        <w:t>4.6, H</w:t>
      </w:r>
      <w:r w:rsidRPr="00E9166F">
        <w:rPr>
          <w:rFonts w:ascii="Times" w:hAnsi="Times"/>
          <w:szCs w:val="24"/>
          <w:vertAlign w:val="superscript"/>
        </w:rPr>
        <w:t>a</w:t>
      </w:r>
      <w:r w:rsidRPr="00E9166F">
        <w:rPr>
          <w:rFonts w:ascii="Times" w:hAnsi="Times"/>
          <w:szCs w:val="24"/>
        </w:rPr>
        <w:t xml:space="preserve">), 4.00 (4H, d, </w:t>
      </w:r>
      <w:r w:rsidRPr="00E9166F">
        <w:rPr>
          <w:rFonts w:ascii="Times" w:hAnsi="Times"/>
          <w:i/>
          <w:szCs w:val="24"/>
        </w:rPr>
        <w:t xml:space="preserve">J </w:t>
      </w:r>
      <w:r w:rsidRPr="00E9166F">
        <w:rPr>
          <w:rFonts w:ascii="Times" w:hAnsi="Times"/>
          <w:szCs w:val="24"/>
        </w:rPr>
        <w:t xml:space="preserve">4.8,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7.45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7</w:t>
      </w:r>
      <w:r w:rsidRPr="00E9166F">
        <w:rPr>
          <w:rFonts w:ascii="Times" w:hAnsi="Times"/>
          <w:szCs w:val="24"/>
        </w:rPr>
        <w:t xml:space="preserve">), 7.75 (1H, d, </w:t>
      </w:r>
      <w:r w:rsidRPr="00E9166F">
        <w:rPr>
          <w:rFonts w:ascii="Times" w:hAnsi="Times"/>
          <w:i/>
          <w:szCs w:val="24"/>
        </w:rPr>
        <w:t xml:space="preserve">J </w:t>
      </w:r>
      <w:r w:rsidRPr="00E9166F">
        <w:rPr>
          <w:rFonts w:ascii="Times" w:hAnsi="Times"/>
          <w:szCs w:val="24"/>
        </w:rPr>
        <w:t>5.6, H</w:t>
      </w:r>
      <w:r w:rsidRPr="00E9166F">
        <w:rPr>
          <w:rFonts w:ascii="Times" w:hAnsi="Times"/>
          <w:szCs w:val="24"/>
          <w:vertAlign w:val="superscript"/>
        </w:rPr>
        <w:t>6</w:t>
      </w:r>
      <w:r w:rsidRPr="00E9166F">
        <w:rPr>
          <w:rFonts w:ascii="Times" w:hAnsi="Times"/>
          <w:szCs w:val="24"/>
        </w:rPr>
        <w:t>), 8.61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46.4 (C</w:t>
      </w:r>
      <w:r w:rsidRPr="00E9166F">
        <w:rPr>
          <w:rFonts w:ascii="Times" w:hAnsi="Times"/>
          <w:szCs w:val="24"/>
          <w:vertAlign w:val="superscript"/>
        </w:rPr>
        <w:t>a</w:t>
      </w:r>
      <w:r w:rsidRPr="00E9166F">
        <w:rPr>
          <w:rFonts w:ascii="Times" w:hAnsi="Times"/>
          <w:szCs w:val="24"/>
        </w:rPr>
        <w:t>), 66.9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114.6 (C</w:t>
      </w:r>
      <w:r w:rsidRPr="00E9166F">
        <w:rPr>
          <w:rFonts w:ascii="Times" w:hAnsi="Times"/>
          <w:szCs w:val="24"/>
          <w:vertAlign w:val="superscript"/>
        </w:rPr>
        <w:t>4a</w:t>
      </w:r>
      <w:r w:rsidRPr="00E9166F">
        <w:rPr>
          <w:rFonts w:ascii="Times" w:hAnsi="Times"/>
          <w:szCs w:val="24"/>
        </w:rPr>
        <w:t>), 125.5 (C</w:t>
      </w:r>
      <w:r w:rsidRPr="00E9166F">
        <w:rPr>
          <w:rFonts w:ascii="Times" w:hAnsi="Times"/>
          <w:szCs w:val="24"/>
          <w:vertAlign w:val="superscript"/>
        </w:rPr>
        <w:t>6</w:t>
      </w:r>
      <w:r w:rsidRPr="00E9166F">
        <w:rPr>
          <w:rFonts w:ascii="Times" w:hAnsi="Times"/>
          <w:szCs w:val="24"/>
        </w:rPr>
        <w:t>), 131.7 (C</w:t>
      </w:r>
      <w:r w:rsidRPr="00E9166F">
        <w:rPr>
          <w:rFonts w:ascii="Times" w:hAnsi="Times"/>
          <w:szCs w:val="24"/>
          <w:vertAlign w:val="superscript"/>
        </w:rPr>
        <w:t>7</w:t>
      </w:r>
      <w:r w:rsidRPr="00E9166F">
        <w:rPr>
          <w:rFonts w:ascii="Times" w:hAnsi="Times"/>
          <w:szCs w:val="24"/>
        </w:rPr>
        <w:t>), 154.4 (C</w:t>
      </w:r>
      <w:r w:rsidRPr="00E9166F">
        <w:rPr>
          <w:rFonts w:ascii="Times" w:hAnsi="Times"/>
          <w:szCs w:val="24"/>
          <w:vertAlign w:val="superscript"/>
        </w:rPr>
        <w:t>7a</w:t>
      </w:r>
      <w:r w:rsidRPr="00E9166F">
        <w:rPr>
          <w:rFonts w:ascii="Times" w:hAnsi="Times"/>
          <w:szCs w:val="24"/>
        </w:rPr>
        <w:t>), 158.5 (C</w:t>
      </w:r>
      <w:r w:rsidRPr="00E9166F">
        <w:rPr>
          <w:rFonts w:ascii="Times" w:hAnsi="Times"/>
          <w:szCs w:val="24"/>
          <w:vertAlign w:val="superscript"/>
        </w:rPr>
        <w:t>2</w:t>
      </w:r>
      <w:r w:rsidRPr="00E9166F">
        <w:rPr>
          <w:rFonts w:ascii="Times" w:hAnsi="Times"/>
          <w:szCs w:val="24"/>
        </w:rPr>
        <w:t>), 161.8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3482, 3057, 1552, 1517, 1491, 1452, 1436, 1119, 1018, 906. LRMS (ESI+): </w:t>
      </w:r>
      <w:r w:rsidRPr="00E9166F">
        <w:rPr>
          <w:rFonts w:ascii="Times" w:hAnsi="Times"/>
          <w:i/>
          <w:szCs w:val="24"/>
        </w:rPr>
        <w:t>m/z</w:t>
      </w:r>
      <w:r w:rsidRPr="00E9166F">
        <w:rPr>
          <w:rFonts w:ascii="Times" w:hAnsi="Times"/>
          <w:szCs w:val="24"/>
        </w:rPr>
        <w:t xml:space="preserve"> 222.6 ([MH]</w:t>
      </w:r>
      <w:r w:rsidRPr="00E9166F">
        <w:rPr>
          <w:rFonts w:ascii="Times" w:hAnsi="Times"/>
          <w:szCs w:val="24"/>
          <w:vertAlign w:val="superscript"/>
        </w:rPr>
        <w:t>+</w:t>
      </w:r>
      <w:r w:rsidRPr="00E9166F">
        <w:rPr>
          <w:rFonts w:ascii="Times" w:hAnsi="Times"/>
          <w:szCs w:val="24"/>
        </w:rPr>
        <w:t xml:space="preserve">, 100%).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222.07011, found 222.06955.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11</w:t>
      </w:r>
      <w:r w:rsidRPr="00E9166F">
        <w:rPr>
          <w:rFonts w:ascii="Times" w:hAnsi="Times"/>
          <w:szCs w:val="24"/>
        </w:rPr>
        <w:t>N</w:t>
      </w:r>
      <w:r w:rsidRPr="00E9166F">
        <w:rPr>
          <w:rFonts w:ascii="Times" w:hAnsi="Times"/>
          <w:szCs w:val="24"/>
          <w:vertAlign w:val="subscript"/>
        </w:rPr>
        <w:t>3</w:t>
      </w:r>
      <w:r w:rsidRPr="00E9166F">
        <w:rPr>
          <w:rFonts w:ascii="Times" w:hAnsi="Times"/>
          <w:szCs w:val="24"/>
        </w:rPr>
        <w:t>OS: C, 54.28; H, 5.01; N, 18.99, found: C, 54.29; H, 4.96; N, 18.95.</w:t>
      </w:r>
    </w:p>
    <w:p w:rsidR="000E055F" w:rsidRPr="00E9166F" w:rsidRDefault="000E055F" w:rsidP="00E9166F">
      <w:pPr>
        <w:jc w:val="both"/>
        <w:rPr>
          <w:rFonts w:ascii="Times" w:hAnsi="Times"/>
          <w:b/>
          <w:color w:val="000000" w:themeColor="text1"/>
          <w:szCs w:val="24"/>
          <w:u w:val="single"/>
        </w:rPr>
      </w:pPr>
      <w:r w:rsidRPr="00E9166F">
        <w:rPr>
          <w:rFonts w:ascii="Times" w:hAnsi="Times"/>
          <w:b/>
          <w:color w:val="000000" w:themeColor="text1"/>
          <w:szCs w:val="24"/>
          <w:u w:val="single"/>
        </w:rPr>
        <w:t>4-(6-</w:t>
      </w:r>
      <w:proofErr w:type="gramStart"/>
      <w:r w:rsidRPr="00E9166F">
        <w:rPr>
          <w:rFonts w:ascii="Times" w:hAnsi="Times"/>
          <w:b/>
          <w:color w:val="000000" w:themeColor="text1"/>
          <w:szCs w:val="24"/>
          <w:u w:val="single"/>
        </w:rPr>
        <w:t>Iodothieno[</w:t>
      </w:r>
      <w:proofErr w:type="gramEnd"/>
      <w:r w:rsidRPr="00E9166F">
        <w:rPr>
          <w:rFonts w:ascii="Times" w:hAnsi="Times"/>
          <w:b/>
          <w:color w:val="000000" w:themeColor="text1"/>
          <w:szCs w:val="24"/>
          <w:u w:val="single"/>
        </w:rPr>
        <w:t>3,2-</w:t>
      </w:r>
      <w:r w:rsidRPr="00E9166F">
        <w:rPr>
          <w:rFonts w:ascii="Times" w:hAnsi="Times"/>
          <w:b/>
          <w:i/>
          <w:color w:val="000000" w:themeColor="text1"/>
          <w:szCs w:val="24"/>
          <w:u w:val="single"/>
        </w:rPr>
        <w:t>d</w:t>
      </w:r>
      <w:r w:rsidRPr="00E9166F">
        <w:rPr>
          <w:rFonts w:ascii="Times" w:hAnsi="Times"/>
          <w:b/>
          <w:color w:val="000000" w:themeColor="text1"/>
          <w:szCs w:val="24"/>
          <w:u w:val="single"/>
        </w:rPr>
        <w:t>]pyrimidin-4-yl)</w:t>
      </w:r>
      <w:proofErr w:type="spellStart"/>
      <w:r w:rsidRPr="00E9166F">
        <w:rPr>
          <w:rFonts w:ascii="Times" w:hAnsi="Times"/>
          <w:b/>
          <w:color w:val="000000" w:themeColor="text1"/>
          <w:szCs w:val="24"/>
          <w:u w:val="single"/>
        </w:rPr>
        <w:t>morpholine</w:t>
      </w:r>
      <w:proofErr w:type="spellEnd"/>
    </w:p>
    <w:p w:rsidR="000E055F" w:rsidRPr="00E9166F" w:rsidRDefault="00110EE9" w:rsidP="00E9166F">
      <w:pPr>
        <w:jc w:val="both"/>
        <w:rPr>
          <w:rFonts w:ascii="Times" w:hAnsi="Times"/>
          <w:szCs w:val="24"/>
        </w:rPr>
      </w:pPr>
      <w:r>
        <w:rPr>
          <w:rFonts w:ascii="Times" w:hAnsi="Times"/>
          <w:noProof/>
          <w:szCs w:val="24"/>
        </w:rPr>
        <w:pict>
          <v:shape id="_x0000_s1033" type="#_x0000_t75" style="position:absolute;left:0;text-align:left;margin-left:0;margin-top:0;width:77.25pt;height:85.5pt;z-index:251668480;mso-wrap-distance-left:14.4pt;mso-wrap-distance-right:14.4pt;mso-position-horizontal:left">
            <v:imagedata r:id="rId46" o:title=""/>
            <w10:wrap type="square"/>
          </v:shape>
          <o:OLEObject Type="Embed" ProgID="ChemDraw.Document.6.0" ShapeID="_x0000_s1033" DrawAspect="Content" ObjectID="_1453292779" r:id="rId47"/>
        </w:pict>
      </w:r>
      <w:r w:rsidR="000E055F" w:rsidRPr="00E9166F">
        <w:rPr>
          <w:rFonts w:ascii="Times" w:hAnsi="Times"/>
          <w:szCs w:val="24"/>
        </w:rPr>
        <w:t>4-(</w:t>
      </w:r>
      <w:proofErr w:type="spellStart"/>
      <w:proofErr w:type="gramStart"/>
      <w:r w:rsidR="000E055F" w:rsidRPr="00E9166F">
        <w:rPr>
          <w:rFonts w:ascii="Times" w:hAnsi="Times"/>
          <w:szCs w:val="24"/>
        </w:rPr>
        <w:t>Thieno</w:t>
      </w:r>
      <w:proofErr w:type="spellEnd"/>
      <w:r w:rsidR="000E055F" w:rsidRPr="00E9166F">
        <w:rPr>
          <w:rFonts w:ascii="Times" w:hAnsi="Times"/>
          <w:szCs w:val="24"/>
        </w:rPr>
        <w:t>[</w:t>
      </w:r>
      <w:proofErr w:type="gramEnd"/>
      <w:r w:rsidR="000E055F" w:rsidRPr="00E9166F">
        <w:rPr>
          <w:rFonts w:ascii="Times" w:hAnsi="Times"/>
          <w:szCs w:val="24"/>
        </w:rPr>
        <w:t>3,2-</w:t>
      </w:r>
      <w:r w:rsidR="000E055F" w:rsidRPr="00E9166F">
        <w:rPr>
          <w:rFonts w:ascii="Times" w:hAnsi="Times"/>
          <w:i/>
          <w:szCs w:val="24"/>
        </w:rPr>
        <w:t>d</w:t>
      </w:r>
      <w:r w:rsidR="000E055F" w:rsidRPr="00E9166F">
        <w:rPr>
          <w:rFonts w:ascii="Times" w:hAnsi="Times"/>
          <w:szCs w:val="24"/>
        </w:rPr>
        <w:t>]pyrimidin-4-yl)</w:t>
      </w:r>
      <w:proofErr w:type="spellStart"/>
      <w:r w:rsidR="000E055F" w:rsidRPr="00E9166F">
        <w:rPr>
          <w:rFonts w:ascii="Times" w:hAnsi="Times"/>
          <w:szCs w:val="24"/>
        </w:rPr>
        <w:t>morpholine</w:t>
      </w:r>
      <w:proofErr w:type="spellEnd"/>
      <w:r w:rsidR="000E055F" w:rsidRPr="00E9166F">
        <w:rPr>
          <w:rFonts w:ascii="Times" w:hAnsi="Times"/>
          <w:szCs w:val="24"/>
        </w:rPr>
        <w:t xml:space="preserve"> (134 mg, 0.60 </w:t>
      </w:r>
      <w:proofErr w:type="spellStart"/>
      <w:r w:rsidR="000E055F" w:rsidRPr="00E9166F">
        <w:rPr>
          <w:rFonts w:ascii="Times" w:hAnsi="Times"/>
          <w:szCs w:val="24"/>
        </w:rPr>
        <w:t>mmol</w:t>
      </w:r>
      <w:proofErr w:type="spellEnd"/>
      <w:r w:rsidR="000E055F" w:rsidRPr="00E9166F">
        <w:rPr>
          <w:rFonts w:ascii="Times" w:hAnsi="Times"/>
          <w:szCs w:val="24"/>
        </w:rPr>
        <w:t xml:space="preserve">, 1 eq.) was dried </w:t>
      </w:r>
      <w:r w:rsidR="000E055F" w:rsidRPr="00E9166F">
        <w:rPr>
          <w:rFonts w:ascii="Times" w:hAnsi="Times"/>
          <w:i/>
          <w:szCs w:val="24"/>
        </w:rPr>
        <w:t xml:space="preserve">in vacuo </w:t>
      </w:r>
      <w:r w:rsidR="000E055F" w:rsidRPr="00E9166F">
        <w:rPr>
          <w:rFonts w:ascii="Times" w:hAnsi="Times"/>
          <w:szCs w:val="24"/>
        </w:rPr>
        <w:t xml:space="preserve">before being dissolution in THF (10 mL). The solution was stirred at -78 °C for 10 min before </w:t>
      </w:r>
      <w:r w:rsidR="000E055F" w:rsidRPr="00E9166F">
        <w:rPr>
          <w:rFonts w:ascii="Times" w:hAnsi="Times"/>
          <w:i/>
          <w:iCs/>
          <w:szCs w:val="24"/>
        </w:rPr>
        <w:t>n</w:t>
      </w:r>
      <w:r w:rsidR="000E055F" w:rsidRPr="00E9166F">
        <w:rPr>
          <w:rFonts w:ascii="Times" w:hAnsi="Times"/>
          <w:szCs w:val="24"/>
        </w:rPr>
        <w:t>-</w:t>
      </w:r>
      <w:proofErr w:type="spellStart"/>
      <w:r w:rsidR="000E055F" w:rsidRPr="00E9166F">
        <w:rPr>
          <w:rFonts w:ascii="Times" w:hAnsi="Times"/>
          <w:szCs w:val="24"/>
        </w:rPr>
        <w:t>BuLi</w:t>
      </w:r>
      <w:proofErr w:type="spellEnd"/>
      <w:r w:rsidR="000E055F" w:rsidRPr="00E9166F">
        <w:rPr>
          <w:rFonts w:ascii="Times" w:hAnsi="Times"/>
          <w:szCs w:val="24"/>
        </w:rPr>
        <w:t xml:space="preserve"> solution (2.5 M in hexanes, 0.40 mL, 1.00 </w:t>
      </w:r>
      <w:proofErr w:type="spellStart"/>
      <w:r w:rsidR="000E055F" w:rsidRPr="00E9166F">
        <w:rPr>
          <w:rFonts w:ascii="Times" w:hAnsi="Times"/>
          <w:szCs w:val="24"/>
        </w:rPr>
        <w:t>mmol</w:t>
      </w:r>
      <w:proofErr w:type="spellEnd"/>
      <w:r w:rsidR="000E055F" w:rsidRPr="00E9166F">
        <w:rPr>
          <w:rFonts w:ascii="Times" w:hAnsi="Times"/>
          <w:szCs w:val="24"/>
        </w:rPr>
        <w:t xml:space="preserve">, 1.6 equiv.) was added </w:t>
      </w:r>
      <w:proofErr w:type="spellStart"/>
      <w:r w:rsidR="000E055F" w:rsidRPr="00E9166F">
        <w:rPr>
          <w:rFonts w:ascii="Times" w:hAnsi="Times"/>
          <w:szCs w:val="24"/>
        </w:rPr>
        <w:t>dropwise</w:t>
      </w:r>
      <w:proofErr w:type="spellEnd"/>
      <w:r w:rsidR="000E055F" w:rsidRPr="00E9166F">
        <w:rPr>
          <w:rFonts w:ascii="Times" w:hAnsi="Times"/>
          <w:szCs w:val="24"/>
        </w:rPr>
        <w:t>. The solution was stirred at   -78 °C for 15 min before a solution of I</w:t>
      </w:r>
      <w:r w:rsidR="000E055F" w:rsidRPr="00E9166F">
        <w:rPr>
          <w:rFonts w:ascii="Times" w:hAnsi="Times"/>
          <w:szCs w:val="24"/>
          <w:vertAlign w:val="subscript"/>
        </w:rPr>
        <w:t>2</w:t>
      </w:r>
      <w:r w:rsidR="000E055F" w:rsidRPr="00E9166F">
        <w:rPr>
          <w:rFonts w:ascii="Times" w:hAnsi="Times"/>
          <w:szCs w:val="24"/>
        </w:rPr>
        <w:t xml:space="preserve"> (189 mg, 0.74 </w:t>
      </w:r>
      <w:proofErr w:type="spellStart"/>
      <w:r w:rsidR="000E055F" w:rsidRPr="00E9166F">
        <w:rPr>
          <w:rFonts w:ascii="Times" w:hAnsi="Times"/>
          <w:szCs w:val="24"/>
        </w:rPr>
        <w:t>mmol</w:t>
      </w:r>
      <w:proofErr w:type="spellEnd"/>
      <w:r w:rsidR="000E055F" w:rsidRPr="00E9166F">
        <w:rPr>
          <w:rFonts w:ascii="Times" w:hAnsi="Times"/>
          <w:szCs w:val="24"/>
        </w:rPr>
        <w:t xml:space="preserve">, 1.2 equiv.) in THF (10 mL) was added </w:t>
      </w:r>
      <w:proofErr w:type="spellStart"/>
      <w:r w:rsidR="000E055F" w:rsidRPr="00E9166F">
        <w:rPr>
          <w:rFonts w:ascii="Times" w:hAnsi="Times"/>
          <w:szCs w:val="24"/>
        </w:rPr>
        <w:t>dropwise</w:t>
      </w:r>
      <w:proofErr w:type="spellEnd"/>
      <w:r w:rsidR="000E055F" w:rsidRPr="00E9166F">
        <w:rPr>
          <w:rFonts w:ascii="Times" w:hAnsi="Times"/>
          <w:szCs w:val="24"/>
        </w:rPr>
        <w:t xml:space="preserve">. The solution was stirred at -78 °C for 1 h, allowed to warm to </w:t>
      </w:r>
      <w:proofErr w:type="spellStart"/>
      <w:proofErr w:type="gramStart"/>
      <w:r w:rsidR="000E055F" w:rsidRPr="00E9166F">
        <w:rPr>
          <w:rFonts w:ascii="Times" w:hAnsi="Times"/>
          <w:szCs w:val="24"/>
        </w:rPr>
        <w:t>rt</w:t>
      </w:r>
      <w:proofErr w:type="spellEnd"/>
      <w:proofErr w:type="gramEnd"/>
      <w:r w:rsidR="000E055F" w:rsidRPr="00E9166F">
        <w:rPr>
          <w:rFonts w:ascii="Times" w:hAnsi="Times"/>
          <w:szCs w:val="24"/>
        </w:rPr>
        <w:t>, and stirred for 1 h. To the solution were added H</w:t>
      </w:r>
      <w:r w:rsidR="000E055F" w:rsidRPr="00E9166F">
        <w:rPr>
          <w:rFonts w:ascii="Times" w:hAnsi="Times"/>
          <w:szCs w:val="24"/>
          <w:vertAlign w:val="subscript"/>
        </w:rPr>
        <w:t>2</w:t>
      </w:r>
      <w:r w:rsidR="000E055F" w:rsidRPr="00E9166F">
        <w:rPr>
          <w:rFonts w:ascii="Times" w:hAnsi="Times"/>
          <w:szCs w:val="24"/>
        </w:rPr>
        <w:t>O (5 mL) and CHCl</w:t>
      </w:r>
      <w:r w:rsidR="000E055F" w:rsidRPr="00E9166F">
        <w:rPr>
          <w:rFonts w:ascii="Times" w:hAnsi="Times"/>
          <w:szCs w:val="24"/>
          <w:vertAlign w:val="subscript"/>
        </w:rPr>
        <w:t>3</w:t>
      </w:r>
      <w:r w:rsidR="000E055F" w:rsidRPr="00E9166F">
        <w:rPr>
          <w:rFonts w:ascii="Times" w:hAnsi="Times"/>
          <w:szCs w:val="24"/>
        </w:rPr>
        <w:t xml:space="preserve"> (50 mL). The biphasic solution was washed and shaken with saturated </w:t>
      </w:r>
      <w:proofErr w:type="spellStart"/>
      <w:r w:rsidR="000E055F" w:rsidRPr="00E9166F">
        <w:rPr>
          <w:rFonts w:ascii="Times" w:hAnsi="Times"/>
          <w:szCs w:val="24"/>
        </w:rPr>
        <w:t>aq</w:t>
      </w:r>
      <w:proofErr w:type="spellEnd"/>
      <w:r w:rsidR="000E055F" w:rsidRPr="00E9166F">
        <w:rPr>
          <w:rFonts w:ascii="Times" w:hAnsi="Times"/>
          <w:szCs w:val="24"/>
        </w:rPr>
        <w:t xml:space="preserve"> Na</w:t>
      </w:r>
      <w:r w:rsidR="000E055F" w:rsidRPr="00E9166F">
        <w:rPr>
          <w:rFonts w:ascii="Times" w:hAnsi="Times"/>
          <w:szCs w:val="24"/>
          <w:vertAlign w:val="subscript"/>
        </w:rPr>
        <w:t>2</w:t>
      </w:r>
      <w:r w:rsidR="000E055F" w:rsidRPr="00E9166F">
        <w:rPr>
          <w:rFonts w:ascii="Times" w:hAnsi="Times"/>
          <w:szCs w:val="24"/>
        </w:rPr>
        <w:t>S</w:t>
      </w:r>
      <w:r w:rsidR="000E055F" w:rsidRPr="00E9166F">
        <w:rPr>
          <w:rFonts w:ascii="Times" w:hAnsi="Times"/>
          <w:szCs w:val="24"/>
          <w:vertAlign w:val="subscript"/>
        </w:rPr>
        <w:t>2</w:t>
      </w:r>
      <w:r w:rsidR="000E055F" w:rsidRPr="00E9166F">
        <w:rPr>
          <w:rFonts w:ascii="Times" w:hAnsi="Times"/>
          <w:szCs w:val="24"/>
        </w:rPr>
        <w:t>O</w:t>
      </w:r>
      <w:r w:rsidR="000E055F" w:rsidRPr="00E9166F">
        <w:rPr>
          <w:rFonts w:ascii="Times" w:hAnsi="Times"/>
          <w:szCs w:val="24"/>
          <w:vertAlign w:val="subscript"/>
        </w:rPr>
        <w:t>3</w:t>
      </w:r>
      <w:r w:rsidR="000E055F" w:rsidRPr="00E9166F">
        <w:rPr>
          <w:rFonts w:ascii="Times" w:hAnsi="Times"/>
          <w:szCs w:val="24"/>
        </w:rPr>
        <w:t xml:space="preserve"> until colourisation disappeared. The organic layer was separated, washed with H</w:t>
      </w:r>
      <w:r w:rsidR="000E055F" w:rsidRPr="00E9166F">
        <w:rPr>
          <w:rFonts w:ascii="Times" w:hAnsi="Times"/>
          <w:szCs w:val="24"/>
          <w:vertAlign w:val="subscript"/>
        </w:rPr>
        <w:t>2</w:t>
      </w:r>
      <w:r w:rsidR="000E055F" w:rsidRPr="00E9166F">
        <w:rPr>
          <w:rFonts w:ascii="Times" w:hAnsi="Times"/>
          <w:szCs w:val="24"/>
        </w:rPr>
        <w:t xml:space="preserve">O </w:t>
      </w:r>
      <w:r w:rsidR="000E055F" w:rsidRPr="00E9166F">
        <w:rPr>
          <w:rFonts w:ascii="Times" w:hAnsi="Times"/>
          <w:szCs w:val="24"/>
        </w:rPr>
        <w:lastRenderedPageBreak/>
        <w:t>(30 mL) and brine (30 mL), dried over MgSO</w:t>
      </w:r>
      <w:r w:rsidR="000E055F" w:rsidRPr="00E9166F">
        <w:rPr>
          <w:rFonts w:ascii="Times" w:hAnsi="Times"/>
          <w:szCs w:val="24"/>
          <w:vertAlign w:val="subscript"/>
        </w:rPr>
        <w:t>4</w:t>
      </w:r>
      <w:r w:rsidR="000E055F" w:rsidRPr="00E9166F">
        <w:rPr>
          <w:rFonts w:ascii="Times" w:hAnsi="Times"/>
          <w:szCs w:val="24"/>
        </w:rPr>
        <w:t xml:space="preserve"> and </w:t>
      </w:r>
      <w:proofErr w:type="spellStart"/>
      <w:r w:rsidR="000E055F" w:rsidRPr="00E9166F">
        <w:rPr>
          <w:rFonts w:ascii="Times" w:hAnsi="Times"/>
          <w:szCs w:val="24"/>
        </w:rPr>
        <w:t>concd</w:t>
      </w:r>
      <w:proofErr w:type="spellEnd"/>
      <w:r w:rsidR="000E055F" w:rsidRPr="00E9166F">
        <w:rPr>
          <w:rFonts w:ascii="Times" w:hAnsi="Times"/>
          <w:szCs w:val="24"/>
        </w:rPr>
        <w:t xml:space="preserve"> </w:t>
      </w:r>
      <w:r w:rsidR="000E055F" w:rsidRPr="00E9166F">
        <w:rPr>
          <w:rFonts w:ascii="Times" w:hAnsi="Times"/>
          <w:i/>
          <w:szCs w:val="24"/>
        </w:rPr>
        <w:t xml:space="preserve">in vacuo </w:t>
      </w:r>
      <w:r w:rsidR="000E055F" w:rsidRPr="00E9166F">
        <w:rPr>
          <w:rFonts w:ascii="Times" w:hAnsi="Times"/>
          <w:szCs w:val="24"/>
        </w:rPr>
        <w:t xml:space="preserve">to yield a yellow solid (168 mg). The solid was purified </w:t>
      </w:r>
      <w:r w:rsidR="000E055F" w:rsidRPr="00E9166F">
        <w:rPr>
          <w:rFonts w:ascii="Times" w:hAnsi="Times"/>
          <w:i/>
          <w:szCs w:val="24"/>
        </w:rPr>
        <w:t xml:space="preserve">via </w:t>
      </w:r>
      <w:r w:rsidR="000E055F" w:rsidRPr="00E9166F">
        <w:rPr>
          <w:rFonts w:ascii="Times" w:hAnsi="Times"/>
          <w:szCs w:val="24"/>
        </w:rPr>
        <w:t xml:space="preserve">column chromatography (100% hexane </w:t>
      </w:r>
      <w:r w:rsidR="000E055F" w:rsidRPr="00E9166F">
        <w:rPr>
          <w:rFonts w:cs="Times New Roman"/>
          <w:szCs w:val="24"/>
        </w:rPr>
        <w:t>→</w:t>
      </w:r>
      <w:r w:rsidR="000E055F" w:rsidRPr="00E9166F">
        <w:rPr>
          <w:rFonts w:ascii="Times" w:hAnsi="Times"/>
          <w:szCs w:val="24"/>
        </w:rPr>
        <w:t xml:space="preserve"> 40% </w:t>
      </w:r>
      <w:proofErr w:type="spellStart"/>
      <w:r w:rsidR="000E055F" w:rsidRPr="00E9166F">
        <w:rPr>
          <w:rFonts w:ascii="Times" w:hAnsi="Times"/>
          <w:szCs w:val="24"/>
        </w:rPr>
        <w:t>EtOAc</w:t>
      </w:r>
      <w:proofErr w:type="spellEnd"/>
      <w:r w:rsidR="000E055F" w:rsidRPr="00E9166F">
        <w:rPr>
          <w:rFonts w:ascii="Times" w:hAnsi="Times"/>
          <w:szCs w:val="24"/>
        </w:rPr>
        <w:t xml:space="preserve">/hexane) and the residue recrystallised from 50% </w:t>
      </w:r>
      <w:proofErr w:type="spellStart"/>
      <w:r w:rsidR="000E055F" w:rsidRPr="00E9166F">
        <w:rPr>
          <w:rFonts w:ascii="Times" w:hAnsi="Times"/>
          <w:szCs w:val="24"/>
        </w:rPr>
        <w:t>EtOH</w:t>
      </w:r>
      <w:proofErr w:type="spellEnd"/>
      <w:r w:rsidR="000E055F" w:rsidRPr="00E9166F">
        <w:rPr>
          <w:rFonts w:ascii="Times" w:hAnsi="Times"/>
          <w:szCs w:val="24"/>
        </w:rPr>
        <w:t>/H</w:t>
      </w:r>
      <w:r w:rsidR="000E055F" w:rsidRPr="00E9166F">
        <w:rPr>
          <w:rFonts w:ascii="Times" w:hAnsi="Times"/>
          <w:szCs w:val="24"/>
          <w:vertAlign w:val="subscript"/>
        </w:rPr>
        <w:t>2</w:t>
      </w:r>
      <w:r w:rsidR="000E055F" w:rsidRPr="00E9166F">
        <w:rPr>
          <w:rFonts w:ascii="Times" w:hAnsi="Times"/>
          <w:szCs w:val="24"/>
        </w:rPr>
        <w:t xml:space="preserve">O to give the title compound as fibrous yellow needles (71 mg, 0.2 </w:t>
      </w:r>
      <w:proofErr w:type="spellStart"/>
      <w:r w:rsidR="000E055F" w:rsidRPr="00E9166F">
        <w:rPr>
          <w:rFonts w:ascii="Times" w:hAnsi="Times"/>
          <w:szCs w:val="24"/>
        </w:rPr>
        <w:t>mmol</w:t>
      </w:r>
      <w:proofErr w:type="spellEnd"/>
      <w:r w:rsidR="000E055F" w:rsidRPr="00E9166F">
        <w:rPr>
          <w:rFonts w:ascii="Times" w:hAnsi="Times"/>
          <w:szCs w:val="24"/>
        </w:rPr>
        <w:t>, 33%).</w:t>
      </w:r>
    </w:p>
    <w:p w:rsidR="000E055F" w:rsidRPr="00E9166F" w:rsidRDefault="000E055F"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204 °C. </w:t>
      </w:r>
      <w:r w:rsidRPr="00E9166F">
        <w:rPr>
          <w:rFonts w:ascii="Times" w:hAnsi="Times"/>
          <w:szCs w:val="24"/>
          <w:vertAlign w:val="superscript"/>
        </w:rPr>
        <w:t>1</w:t>
      </w:r>
      <w:r w:rsidRPr="00E9166F">
        <w:rPr>
          <w:rFonts w:ascii="Times" w:hAnsi="Times"/>
          <w:szCs w:val="24"/>
        </w:rPr>
        <w:t>H NMR (400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 xml:space="preserve">SO): δ 3.74 (4H, d, </w:t>
      </w:r>
      <w:r w:rsidRPr="00E9166F">
        <w:rPr>
          <w:rFonts w:ascii="Times" w:hAnsi="Times"/>
          <w:i/>
          <w:szCs w:val="24"/>
        </w:rPr>
        <w:t xml:space="preserve">J </w:t>
      </w:r>
      <w:r w:rsidRPr="00E9166F">
        <w:rPr>
          <w:rFonts w:ascii="Times" w:hAnsi="Times"/>
          <w:szCs w:val="24"/>
        </w:rPr>
        <w:t>5.2, H</w:t>
      </w:r>
      <w:r w:rsidRPr="00E9166F">
        <w:rPr>
          <w:rFonts w:ascii="Times" w:hAnsi="Times"/>
          <w:szCs w:val="24"/>
          <w:vertAlign w:val="superscript"/>
        </w:rPr>
        <w:t>a</w:t>
      </w:r>
      <w:r w:rsidRPr="00E9166F">
        <w:rPr>
          <w:rFonts w:ascii="Times" w:hAnsi="Times"/>
          <w:szCs w:val="24"/>
        </w:rPr>
        <w:t xml:space="preserve">), 3.83 (4H, d, </w:t>
      </w:r>
      <w:r w:rsidRPr="00E9166F">
        <w:rPr>
          <w:rFonts w:ascii="Times" w:hAnsi="Times"/>
          <w:i/>
          <w:szCs w:val="24"/>
        </w:rPr>
        <w:t xml:space="preserve">J </w:t>
      </w:r>
      <w:r w:rsidRPr="00E9166F">
        <w:rPr>
          <w:rFonts w:ascii="Times" w:hAnsi="Times"/>
          <w:szCs w:val="24"/>
        </w:rPr>
        <w:t xml:space="preserve">5.2,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7.75 (1H, s, H</w:t>
      </w:r>
      <w:r w:rsidRPr="00E9166F">
        <w:rPr>
          <w:rFonts w:ascii="Times" w:hAnsi="Times"/>
          <w:szCs w:val="24"/>
          <w:vertAlign w:val="superscript"/>
        </w:rPr>
        <w:t>7</w:t>
      </w:r>
      <w:r w:rsidRPr="00E9166F">
        <w:rPr>
          <w:rFonts w:ascii="Times" w:hAnsi="Times"/>
          <w:szCs w:val="24"/>
        </w:rPr>
        <w:t>), 8.42 (1H, s, H</w:t>
      </w:r>
      <w:r w:rsidRPr="00E9166F">
        <w:rPr>
          <w:rFonts w:ascii="Times" w:hAnsi="Times"/>
          <w:szCs w:val="24"/>
          <w:vertAlign w:val="superscript"/>
        </w:rPr>
        <w:t>2</w:t>
      </w:r>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C-NMR (100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45.7 (C</w:t>
      </w:r>
      <w:r w:rsidRPr="00E9166F">
        <w:rPr>
          <w:rFonts w:ascii="Times" w:hAnsi="Times"/>
          <w:szCs w:val="24"/>
          <w:vertAlign w:val="superscript"/>
        </w:rPr>
        <w:t>a</w:t>
      </w:r>
      <w:r w:rsidRPr="00E9166F">
        <w:rPr>
          <w:rFonts w:ascii="Times" w:hAnsi="Times"/>
          <w:szCs w:val="24"/>
        </w:rPr>
        <w:t>), 65.9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90.4 (C</w:t>
      </w:r>
      <w:r w:rsidRPr="00E9166F">
        <w:rPr>
          <w:rFonts w:ascii="Times" w:hAnsi="Times"/>
          <w:szCs w:val="24"/>
          <w:vertAlign w:val="superscript"/>
        </w:rPr>
        <w:t>6</w:t>
      </w:r>
      <w:r w:rsidRPr="00E9166F">
        <w:rPr>
          <w:rFonts w:ascii="Times" w:hAnsi="Times"/>
          <w:szCs w:val="24"/>
        </w:rPr>
        <w:t>), 118.7 (C</w:t>
      </w:r>
      <w:r w:rsidRPr="00E9166F">
        <w:rPr>
          <w:rFonts w:ascii="Times" w:hAnsi="Times"/>
          <w:szCs w:val="24"/>
          <w:vertAlign w:val="superscript"/>
        </w:rPr>
        <w:t>4</w:t>
      </w:r>
      <w:r w:rsidRPr="00E9166F">
        <w:rPr>
          <w:rFonts w:ascii="Times" w:hAnsi="Times"/>
          <w:szCs w:val="24"/>
        </w:rPr>
        <w:t>), 133.8 (C</w:t>
      </w:r>
      <w:r w:rsidRPr="00E9166F">
        <w:rPr>
          <w:rFonts w:ascii="Times" w:hAnsi="Times"/>
          <w:szCs w:val="24"/>
          <w:vertAlign w:val="superscript"/>
        </w:rPr>
        <w:t>7</w:t>
      </w:r>
      <w:r w:rsidRPr="00E9166F">
        <w:rPr>
          <w:rFonts w:ascii="Times" w:hAnsi="Times"/>
          <w:szCs w:val="24"/>
        </w:rPr>
        <w:t>), 154.3 (C</w:t>
      </w:r>
      <w:r w:rsidRPr="00E9166F">
        <w:rPr>
          <w:rFonts w:ascii="Times" w:hAnsi="Times"/>
          <w:szCs w:val="24"/>
          <w:vertAlign w:val="superscript"/>
        </w:rPr>
        <w:t>4a</w:t>
      </w:r>
      <w:r w:rsidRPr="00E9166F">
        <w:rPr>
          <w:rFonts w:ascii="Times" w:hAnsi="Times"/>
          <w:szCs w:val="24"/>
        </w:rPr>
        <w:t>), 156.3 (C</w:t>
      </w:r>
      <w:r w:rsidRPr="00E9166F">
        <w:rPr>
          <w:rFonts w:ascii="Times" w:hAnsi="Times"/>
          <w:szCs w:val="24"/>
          <w:vertAlign w:val="superscript"/>
        </w:rPr>
        <w:t>2</w:t>
      </w:r>
      <w:r w:rsidRPr="00E9166F">
        <w:rPr>
          <w:rFonts w:ascii="Times" w:hAnsi="Times"/>
          <w:szCs w:val="24"/>
        </w:rPr>
        <w:t>), 161.9 (C</w:t>
      </w:r>
      <w:r w:rsidRPr="00E9166F">
        <w:rPr>
          <w:rFonts w:ascii="Times" w:hAnsi="Times"/>
          <w:szCs w:val="24"/>
          <w:vertAlign w:val="superscript"/>
        </w:rPr>
        <w:t>7a</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1554, 1518, 1492, 1439. LRMS (APCI): </w:t>
      </w:r>
      <w:r w:rsidRPr="00E9166F">
        <w:rPr>
          <w:rFonts w:ascii="Times" w:hAnsi="Times"/>
          <w:i/>
          <w:szCs w:val="24"/>
        </w:rPr>
        <w:t>m/z</w:t>
      </w:r>
      <w:r w:rsidRPr="00E9166F">
        <w:rPr>
          <w:rFonts w:ascii="Times" w:hAnsi="Times"/>
          <w:szCs w:val="24"/>
        </w:rPr>
        <w:t xml:space="preserve"> 348.0 ([MH]</w:t>
      </w:r>
      <w:r w:rsidRPr="00E9166F">
        <w:rPr>
          <w:rFonts w:ascii="Times" w:hAnsi="Times"/>
          <w:szCs w:val="24"/>
          <w:vertAlign w:val="superscript"/>
        </w:rPr>
        <w:t>+</w:t>
      </w:r>
      <w:r w:rsidRPr="00E9166F">
        <w:rPr>
          <w:rFonts w:ascii="Times" w:hAnsi="Times"/>
          <w:szCs w:val="24"/>
        </w:rPr>
        <w:t xml:space="preserve">, 60%).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347.96675, found 347.96625.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C, 34.60; H, 2.90; N, 12.10,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IN</w:t>
      </w:r>
      <w:r w:rsidRPr="00E9166F">
        <w:rPr>
          <w:rFonts w:ascii="Times" w:hAnsi="Times"/>
          <w:szCs w:val="24"/>
          <w:vertAlign w:val="subscript"/>
        </w:rPr>
        <w:t>3</w:t>
      </w:r>
      <w:r w:rsidRPr="00E9166F">
        <w:rPr>
          <w:rFonts w:ascii="Times" w:hAnsi="Times"/>
          <w:szCs w:val="24"/>
        </w:rPr>
        <w:t xml:space="preserve">OS + 0.1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34.83; H, 3.04; N, 11.94, found: C, 35.19; H, 2.86; N, 12.04.</w:t>
      </w:r>
    </w:p>
    <w:p w:rsidR="00EE1589" w:rsidRPr="00E9166F" w:rsidRDefault="00EE1589" w:rsidP="00E9166F">
      <w:pPr>
        <w:jc w:val="both"/>
        <w:rPr>
          <w:rFonts w:ascii="Times" w:hAnsi="Times"/>
          <w:b/>
          <w:szCs w:val="24"/>
          <w:u w:val="single"/>
        </w:rPr>
      </w:pPr>
      <w:r w:rsidRPr="00E9166F">
        <w:rPr>
          <w:rFonts w:ascii="Times" w:hAnsi="Times"/>
          <w:b/>
          <w:szCs w:val="24"/>
          <w:u w:val="single"/>
        </w:rPr>
        <w:t>4-(6-</w:t>
      </w:r>
      <w:proofErr w:type="gramStart"/>
      <w:r w:rsidRPr="00E9166F">
        <w:rPr>
          <w:rFonts w:ascii="Times" w:hAnsi="Times"/>
          <w:b/>
          <w:szCs w:val="24"/>
          <w:u w:val="single"/>
        </w:rPr>
        <w:t>Bromothieno[</w:t>
      </w:r>
      <w:proofErr w:type="gramEnd"/>
      <w:r w:rsidRPr="00E9166F">
        <w:rPr>
          <w:rFonts w:ascii="Times" w:hAnsi="Times"/>
          <w:b/>
          <w:szCs w:val="24"/>
          <w:u w:val="single"/>
        </w:rPr>
        <w:t>3,2-</w:t>
      </w:r>
      <w:r w:rsidRPr="00E9166F">
        <w:rPr>
          <w:rFonts w:ascii="Times" w:hAnsi="Times"/>
          <w:b/>
          <w:i/>
          <w:szCs w:val="24"/>
          <w:u w:val="single"/>
        </w:rPr>
        <w:t>d</w:t>
      </w:r>
      <w:r w:rsidRPr="00E9166F">
        <w:rPr>
          <w:rFonts w:ascii="Times" w:hAnsi="Times"/>
          <w:b/>
          <w:szCs w:val="24"/>
          <w:u w:val="single"/>
        </w:rPr>
        <w:t>]pyrimidin-4-yl)</w:t>
      </w:r>
      <w:proofErr w:type="spellStart"/>
      <w:r w:rsidRPr="00E9166F">
        <w:rPr>
          <w:rFonts w:ascii="Times" w:hAnsi="Times"/>
          <w:b/>
          <w:szCs w:val="24"/>
          <w:u w:val="single"/>
        </w:rPr>
        <w:t>morpholine</w:t>
      </w:r>
      <w:proofErr w:type="spellEnd"/>
      <w:ins w:id="78" w:author="Alice" w:date="2014-02-07T15:39:00Z">
        <w:r w:rsidR="00F0028E">
          <w:rPr>
            <w:rFonts w:ascii="Times" w:hAnsi="Times"/>
            <w:b/>
            <w:szCs w:val="24"/>
            <w:u w:val="single"/>
          </w:rPr>
          <w:t>, OSM-S-125</w:t>
        </w:r>
      </w:ins>
    </w:p>
    <w:p w:rsidR="00EE1589" w:rsidRPr="00E9166F" w:rsidRDefault="00110EE9" w:rsidP="00E9166F">
      <w:pPr>
        <w:jc w:val="both"/>
        <w:rPr>
          <w:rFonts w:ascii="Times" w:hAnsi="Times"/>
          <w:szCs w:val="24"/>
        </w:rPr>
      </w:pPr>
      <w:r>
        <w:rPr>
          <w:rFonts w:ascii="Times" w:hAnsi="Times"/>
          <w:noProof/>
          <w:szCs w:val="24"/>
        </w:rPr>
        <w:pict>
          <v:shape id="_x0000_s1034" type="#_x0000_t75" style="position:absolute;left:0;text-align:left;margin-left:0;margin-top:0;width:80.25pt;height:85.5pt;z-index:251670528;mso-wrap-distance-left:14.4pt;mso-wrap-distance-right:14.4pt;mso-position-horizontal:left">
            <v:imagedata r:id="rId48" o:title=""/>
            <w10:wrap type="square"/>
          </v:shape>
          <o:OLEObject Type="Embed" ProgID="ChemDraw.Document.6.0" ShapeID="_x0000_s1034" DrawAspect="Content" ObjectID="_1453292780" r:id="rId49"/>
        </w:pict>
      </w:r>
      <w:r w:rsidR="00EE1589" w:rsidRPr="00E9166F">
        <w:rPr>
          <w:rFonts w:ascii="Times" w:hAnsi="Times"/>
          <w:szCs w:val="24"/>
        </w:rPr>
        <w:t>4-(</w:t>
      </w:r>
      <w:proofErr w:type="spellStart"/>
      <w:r w:rsidR="00EE1589" w:rsidRPr="00E9166F">
        <w:rPr>
          <w:rFonts w:ascii="Times" w:hAnsi="Times"/>
          <w:szCs w:val="24"/>
        </w:rPr>
        <w:t>Thieno</w:t>
      </w:r>
      <w:proofErr w:type="spellEnd"/>
      <w:r w:rsidR="00EE1589" w:rsidRPr="00E9166F">
        <w:rPr>
          <w:rFonts w:ascii="Times" w:hAnsi="Times"/>
          <w:szCs w:val="24"/>
        </w:rPr>
        <w:t>[3,2-</w:t>
      </w:r>
      <w:r w:rsidR="00EE1589" w:rsidRPr="00E9166F">
        <w:rPr>
          <w:rFonts w:ascii="Times" w:hAnsi="Times"/>
          <w:i/>
          <w:szCs w:val="24"/>
        </w:rPr>
        <w:t>d</w:t>
      </w:r>
      <w:r w:rsidR="00EE1589" w:rsidRPr="00E9166F">
        <w:rPr>
          <w:rFonts w:ascii="Times" w:hAnsi="Times"/>
          <w:szCs w:val="24"/>
        </w:rPr>
        <w:t>]pyrimidin-4-yl)</w:t>
      </w:r>
      <w:proofErr w:type="spellStart"/>
      <w:r w:rsidR="00EE1589" w:rsidRPr="00E9166F">
        <w:rPr>
          <w:rFonts w:ascii="Times" w:hAnsi="Times"/>
          <w:szCs w:val="24"/>
        </w:rPr>
        <w:t>morpholine</w:t>
      </w:r>
      <w:proofErr w:type="spellEnd"/>
      <w:r w:rsidR="00EE1589" w:rsidRPr="00E9166F">
        <w:rPr>
          <w:rFonts w:ascii="Times" w:hAnsi="Times"/>
          <w:szCs w:val="24"/>
        </w:rPr>
        <w:t xml:space="preserve"> (100 mg, 0.45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dried </w:t>
      </w:r>
      <w:r w:rsidR="00EE1589" w:rsidRPr="00E9166F">
        <w:rPr>
          <w:rFonts w:ascii="Times" w:hAnsi="Times"/>
          <w:i/>
          <w:szCs w:val="24"/>
        </w:rPr>
        <w:t xml:space="preserve">in vacuo </w:t>
      </w:r>
      <w:r w:rsidR="00EE1589" w:rsidRPr="00E9166F">
        <w:rPr>
          <w:rFonts w:ascii="Times" w:hAnsi="Times"/>
          <w:szCs w:val="24"/>
        </w:rPr>
        <w:t xml:space="preserve">before being dissolved in THF (10 mL) and stirred at -78 °C. To the stirring solution was added </w:t>
      </w:r>
      <w:r w:rsidR="00EE1589" w:rsidRPr="00E9166F">
        <w:rPr>
          <w:rFonts w:ascii="Times" w:hAnsi="Times"/>
          <w:szCs w:val="24"/>
        </w:rPr>
        <w:softHyphen/>
      </w:r>
      <w:r w:rsidR="00EE1589" w:rsidRPr="00E9166F">
        <w:rPr>
          <w:rFonts w:ascii="Times" w:hAnsi="Times"/>
          <w:i/>
          <w:szCs w:val="24"/>
        </w:rPr>
        <w:t>n</w:t>
      </w:r>
      <w:r w:rsidR="00EE1589" w:rsidRPr="00E9166F">
        <w:rPr>
          <w:rFonts w:ascii="Times" w:hAnsi="Times"/>
          <w:szCs w:val="24"/>
        </w:rPr>
        <w:t>-</w:t>
      </w:r>
      <w:proofErr w:type="spellStart"/>
      <w:r w:rsidR="00EE1589" w:rsidRPr="00E9166F">
        <w:rPr>
          <w:rFonts w:ascii="Times" w:hAnsi="Times"/>
          <w:szCs w:val="24"/>
        </w:rPr>
        <w:t>BuLi</w:t>
      </w:r>
      <w:proofErr w:type="spellEnd"/>
      <w:r w:rsidR="00EE1589" w:rsidRPr="00E9166F">
        <w:rPr>
          <w:rFonts w:ascii="Times" w:hAnsi="Times"/>
          <w:szCs w:val="24"/>
        </w:rPr>
        <w:t xml:space="preserve"> (2.5 M in hexanes, 0.18 mL, 4.5 </w:t>
      </w:r>
      <w:proofErr w:type="spellStart"/>
      <w:r w:rsidR="00EE1589" w:rsidRPr="00E9166F">
        <w:rPr>
          <w:rFonts w:ascii="Times" w:hAnsi="Times"/>
          <w:szCs w:val="24"/>
        </w:rPr>
        <w:t>mmol</w:t>
      </w:r>
      <w:proofErr w:type="spellEnd"/>
      <w:r w:rsidR="00EE1589" w:rsidRPr="00E9166F">
        <w:rPr>
          <w:rFonts w:ascii="Times" w:hAnsi="Times"/>
          <w:szCs w:val="24"/>
        </w:rPr>
        <w:t xml:space="preserve">, 9.9 </w:t>
      </w:r>
      <w:proofErr w:type="spellStart"/>
      <w:r w:rsidR="00EE1589" w:rsidRPr="00E9166F">
        <w:rPr>
          <w:rFonts w:ascii="Times" w:hAnsi="Times"/>
          <w:szCs w:val="24"/>
        </w:rPr>
        <w:t>eq</w:t>
      </w:r>
      <w:proofErr w:type="spellEnd"/>
      <w:r w:rsidR="00EE1589" w:rsidRPr="00E9166F">
        <w:rPr>
          <w:rFonts w:ascii="Times" w:hAnsi="Times"/>
          <w:szCs w:val="24"/>
        </w:rPr>
        <w:t xml:space="preserve">)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with stirring. The solution was stirred at -78 °C for 0.5 h before Br</w:t>
      </w:r>
      <w:r w:rsidR="00EE1589" w:rsidRPr="00E9166F">
        <w:rPr>
          <w:rFonts w:ascii="Times" w:hAnsi="Times"/>
          <w:szCs w:val="24"/>
          <w:vertAlign w:val="subscript"/>
        </w:rPr>
        <w:t>2</w:t>
      </w:r>
      <w:r w:rsidR="00EE1589" w:rsidRPr="00E9166F">
        <w:rPr>
          <w:rFonts w:ascii="Times" w:hAnsi="Times"/>
          <w:szCs w:val="24"/>
        </w:rPr>
        <w:t xml:space="preserve"> (0.1 mL, 1.9 </w:t>
      </w:r>
      <w:proofErr w:type="spellStart"/>
      <w:r w:rsidR="00EE1589" w:rsidRPr="00E9166F">
        <w:rPr>
          <w:rFonts w:ascii="Times" w:hAnsi="Times"/>
          <w:szCs w:val="24"/>
        </w:rPr>
        <w:t>mmol</w:t>
      </w:r>
      <w:proofErr w:type="spellEnd"/>
      <w:r w:rsidR="00EE1589" w:rsidRPr="00E9166F">
        <w:rPr>
          <w:rFonts w:ascii="Times" w:hAnsi="Times"/>
          <w:szCs w:val="24"/>
        </w:rPr>
        <w:t xml:space="preserve">, 4.1 equiv.)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at -78 °C. The solution was allowed to warm to </w:t>
      </w:r>
      <w:proofErr w:type="spellStart"/>
      <w:proofErr w:type="gramStart"/>
      <w:r w:rsidR="00EE1589" w:rsidRPr="00E9166F">
        <w:rPr>
          <w:rFonts w:ascii="Times" w:hAnsi="Times"/>
          <w:szCs w:val="24"/>
        </w:rPr>
        <w:t>rt</w:t>
      </w:r>
      <w:proofErr w:type="spellEnd"/>
      <w:proofErr w:type="gramEnd"/>
      <w:r w:rsidR="00EE1589" w:rsidRPr="00E9166F">
        <w:rPr>
          <w:rFonts w:ascii="Times" w:hAnsi="Times"/>
          <w:szCs w:val="24"/>
        </w:rPr>
        <w:t xml:space="preserve"> before being stirred at </w:t>
      </w:r>
      <w:proofErr w:type="spellStart"/>
      <w:r w:rsidR="00EE1589" w:rsidRPr="00E9166F">
        <w:rPr>
          <w:rFonts w:ascii="Times" w:hAnsi="Times"/>
          <w:szCs w:val="24"/>
        </w:rPr>
        <w:t>rt</w:t>
      </w:r>
      <w:proofErr w:type="spellEnd"/>
      <w:r w:rsidR="00EE1589" w:rsidRPr="00E9166F">
        <w:rPr>
          <w:rFonts w:ascii="Times" w:hAnsi="Times"/>
          <w:szCs w:val="24"/>
        </w:rPr>
        <w:t xml:space="preserve"> overnight. To the solution were added H</w:t>
      </w:r>
      <w:r w:rsidR="00EE1589" w:rsidRPr="00E9166F">
        <w:rPr>
          <w:rFonts w:ascii="Times" w:hAnsi="Times"/>
          <w:szCs w:val="24"/>
          <w:vertAlign w:val="subscript"/>
        </w:rPr>
        <w:t>2</w:t>
      </w:r>
      <w:r w:rsidR="00EE1589" w:rsidRPr="00E9166F">
        <w:rPr>
          <w:rFonts w:ascii="Times" w:hAnsi="Times"/>
          <w:szCs w:val="24"/>
        </w:rPr>
        <w:t xml:space="preserve">O (5 mL) and </w:t>
      </w:r>
      <w:proofErr w:type="spellStart"/>
      <w:r w:rsidR="00EE1589" w:rsidRPr="00E9166F">
        <w:rPr>
          <w:rFonts w:ascii="Times" w:hAnsi="Times"/>
          <w:szCs w:val="24"/>
        </w:rPr>
        <w:t>EtOAc</w:t>
      </w:r>
      <w:proofErr w:type="spellEnd"/>
      <w:r w:rsidR="00EE1589" w:rsidRPr="00E9166F">
        <w:rPr>
          <w:rFonts w:ascii="Times" w:hAnsi="Times"/>
          <w:szCs w:val="24"/>
        </w:rPr>
        <w:t xml:space="preserve"> (70 mL). The biphasic solution was washed with saturated </w:t>
      </w:r>
      <w:proofErr w:type="spellStart"/>
      <w:r w:rsidR="00EE1589" w:rsidRPr="00E9166F">
        <w:rPr>
          <w:rFonts w:ascii="Times" w:hAnsi="Times"/>
          <w:szCs w:val="24"/>
        </w:rPr>
        <w:t>aq</w:t>
      </w:r>
      <w:proofErr w:type="spellEnd"/>
      <w:r w:rsidR="00EE1589" w:rsidRPr="00E9166F">
        <w:rPr>
          <w:rFonts w:ascii="Times" w:hAnsi="Times"/>
          <w:szCs w:val="24"/>
        </w:rPr>
        <w:t xml:space="preserve"> Na</w:t>
      </w:r>
      <w:r w:rsidR="00EE1589" w:rsidRPr="00E9166F">
        <w:rPr>
          <w:rFonts w:ascii="Times" w:hAnsi="Times"/>
          <w:szCs w:val="24"/>
          <w:vertAlign w:val="subscript"/>
        </w:rPr>
        <w:t>2</w:t>
      </w:r>
      <w:r w:rsidR="00EE1589" w:rsidRPr="00E9166F">
        <w:rPr>
          <w:rFonts w:ascii="Times" w:hAnsi="Times"/>
          <w:szCs w:val="24"/>
        </w:rPr>
        <w:t>S</w:t>
      </w:r>
      <w:r w:rsidR="00EE1589" w:rsidRPr="00E9166F">
        <w:rPr>
          <w:rFonts w:ascii="Times" w:hAnsi="Times"/>
          <w:szCs w:val="24"/>
          <w:vertAlign w:val="subscript"/>
        </w:rPr>
        <w:t>2</w:t>
      </w:r>
      <w:r w:rsidR="00EE1589" w:rsidRPr="00E9166F">
        <w:rPr>
          <w:rFonts w:ascii="Times" w:hAnsi="Times"/>
          <w:szCs w:val="24"/>
        </w:rPr>
        <w:t>O</w:t>
      </w:r>
      <w:r w:rsidR="00EE1589" w:rsidRPr="00E9166F">
        <w:rPr>
          <w:rFonts w:ascii="Times" w:hAnsi="Times"/>
          <w:szCs w:val="24"/>
          <w:vertAlign w:val="subscript"/>
        </w:rPr>
        <w:t>3</w:t>
      </w:r>
      <w:r w:rsidR="00EE1589" w:rsidRPr="00E9166F">
        <w:rPr>
          <w:rFonts w:ascii="Times" w:hAnsi="Times"/>
          <w:szCs w:val="24"/>
        </w:rPr>
        <w:t xml:space="preserve"> until colourisation disappeared. The organic layer was separated, washed with H</w:t>
      </w:r>
      <w:r w:rsidR="00EE1589" w:rsidRPr="00E9166F">
        <w:rPr>
          <w:rFonts w:ascii="Times" w:hAnsi="Times"/>
          <w:szCs w:val="24"/>
          <w:vertAlign w:val="subscript"/>
        </w:rPr>
        <w:t>2</w:t>
      </w:r>
      <w:r w:rsidR="00EE1589" w:rsidRPr="00E9166F">
        <w:rPr>
          <w:rFonts w:ascii="Times" w:hAnsi="Times"/>
          <w:szCs w:val="24"/>
        </w:rPr>
        <w:t>O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szCs w:val="24"/>
        </w:rPr>
        <w:t>in vacuo</w:t>
      </w:r>
      <w:r w:rsidR="00EE1589" w:rsidRPr="00E9166F">
        <w:rPr>
          <w:rFonts w:ascii="Times" w:hAnsi="Times"/>
          <w:szCs w:val="24"/>
        </w:rPr>
        <w:t xml:space="preserve"> to give an orange solid (122 mg). This solid recrystallised from boiling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product as long orange rods (112 mg, 0.37 </w:t>
      </w:r>
      <w:proofErr w:type="spellStart"/>
      <w:r w:rsidR="00EE1589" w:rsidRPr="00E9166F">
        <w:rPr>
          <w:rFonts w:ascii="Times" w:hAnsi="Times"/>
          <w:szCs w:val="24"/>
        </w:rPr>
        <w:t>mmol</w:t>
      </w:r>
      <w:proofErr w:type="spellEnd"/>
      <w:r w:rsidR="00EE1589" w:rsidRPr="00E9166F">
        <w:rPr>
          <w:rFonts w:ascii="Times" w:hAnsi="Times"/>
          <w:szCs w:val="24"/>
        </w:rPr>
        <w:t>, 83%).</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139 °C – 140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xml:space="preserve">): δ 3.85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1’</w:t>
      </w:r>
      <w:r w:rsidRPr="00E9166F">
        <w:rPr>
          <w:rFonts w:ascii="Times" w:hAnsi="Times"/>
          <w:szCs w:val="24"/>
        </w:rPr>
        <w:t xml:space="preserve">), 3.91 (4H, d, </w:t>
      </w:r>
      <w:r w:rsidRPr="00E9166F">
        <w:rPr>
          <w:rFonts w:ascii="Times" w:hAnsi="Times"/>
          <w:i/>
          <w:szCs w:val="24"/>
        </w:rPr>
        <w:t xml:space="preserve">J </w:t>
      </w:r>
      <w:r w:rsidRPr="00E9166F">
        <w:rPr>
          <w:rFonts w:ascii="Times" w:hAnsi="Times"/>
          <w:szCs w:val="24"/>
        </w:rPr>
        <w:t>4.4, H</w:t>
      </w:r>
      <w:r w:rsidRPr="00E9166F">
        <w:rPr>
          <w:rFonts w:ascii="Times" w:hAnsi="Times"/>
          <w:szCs w:val="24"/>
          <w:vertAlign w:val="superscript"/>
        </w:rPr>
        <w:t>2’</w:t>
      </w:r>
      <w:r w:rsidRPr="00E9166F">
        <w:rPr>
          <w:rFonts w:ascii="Times" w:hAnsi="Times"/>
          <w:szCs w:val="24"/>
        </w:rPr>
        <w:t>), 7.46 (1H, s, H</w:t>
      </w:r>
      <w:r w:rsidRPr="00E9166F">
        <w:rPr>
          <w:rFonts w:ascii="Times" w:hAnsi="Times"/>
          <w:szCs w:val="24"/>
          <w:vertAlign w:val="superscript"/>
        </w:rPr>
        <w:t>7</w:t>
      </w:r>
      <w:r w:rsidRPr="00E9166F">
        <w:rPr>
          <w:rFonts w:ascii="Times" w:hAnsi="Times"/>
          <w:szCs w:val="24"/>
        </w:rPr>
        <w:t>), 8.53 (1H, s, H</w:t>
      </w:r>
      <w:r w:rsidRPr="00E9166F">
        <w:rPr>
          <w:rFonts w:ascii="Times" w:hAnsi="Times"/>
          <w:szCs w:val="24"/>
          <w:vertAlign w:val="superscript"/>
        </w:rPr>
        <w:t>2</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(75 MHz, CDCl</w:t>
      </w:r>
      <w:r w:rsidRPr="00E9166F">
        <w:rPr>
          <w:rFonts w:ascii="Times" w:hAnsi="Times"/>
          <w:szCs w:val="24"/>
          <w:vertAlign w:val="subscript"/>
        </w:rPr>
        <w:t>3</w:t>
      </w:r>
      <w:r w:rsidRPr="00E9166F">
        <w:rPr>
          <w:rFonts w:ascii="Times" w:hAnsi="Times"/>
          <w:szCs w:val="24"/>
        </w:rPr>
        <w:t>): δ 46.5 (C</w:t>
      </w:r>
      <w:r w:rsidRPr="00E9166F">
        <w:rPr>
          <w:rFonts w:ascii="Times" w:hAnsi="Times"/>
          <w:szCs w:val="24"/>
          <w:vertAlign w:val="superscript"/>
        </w:rPr>
        <w:t>1’</w:t>
      </w:r>
      <w:r w:rsidRPr="00E9166F">
        <w:rPr>
          <w:rFonts w:ascii="Times" w:hAnsi="Times"/>
          <w:szCs w:val="24"/>
        </w:rPr>
        <w:t>), 66.9 (C</w:t>
      </w:r>
      <w:r w:rsidRPr="00E9166F">
        <w:rPr>
          <w:rFonts w:ascii="Times" w:hAnsi="Times"/>
          <w:szCs w:val="24"/>
          <w:vertAlign w:val="superscript"/>
        </w:rPr>
        <w:t>2’</w:t>
      </w:r>
      <w:r w:rsidRPr="00E9166F">
        <w:rPr>
          <w:rFonts w:ascii="Times" w:hAnsi="Times"/>
          <w:szCs w:val="24"/>
        </w:rPr>
        <w:t>), 108.9 (C</w:t>
      </w:r>
      <w:r w:rsidRPr="00E9166F">
        <w:rPr>
          <w:rFonts w:ascii="Times" w:hAnsi="Times"/>
          <w:szCs w:val="24"/>
          <w:vertAlign w:val="superscript"/>
        </w:rPr>
        <w:t>6</w:t>
      </w:r>
      <w:r w:rsidRPr="00E9166F">
        <w:rPr>
          <w:rFonts w:ascii="Times" w:hAnsi="Times"/>
          <w:szCs w:val="24"/>
        </w:rPr>
        <w:t>), 123.5 (C</w:t>
      </w:r>
      <w:r w:rsidRPr="00E9166F">
        <w:rPr>
          <w:rFonts w:ascii="Times" w:hAnsi="Times"/>
          <w:szCs w:val="24"/>
          <w:vertAlign w:val="superscript"/>
        </w:rPr>
        <w:t>4a</w:t>
      </w:r>
      <w:r w:rsidRPr="00E9166F">
        <w:rPr>
          <w:rFonts w:ascii="Times" w:hAnsi="Times"/>
          <w:szCs w:val="24"/>
        </w:rPr>
        <w:t>), 127.9 (C</w:t>
      </w:r>
      <w:r w:rsidRPr="00E9166F">
        <w:rPr>
          <w:rFonts w:ascii="Times" w:hAnsi="Times"/>
          <w:szCs w:val="24"/>
          <w:vertAlign w:val="superscript"/>
        </w:rPr>
        <w:t>7</w:t>
      </w:r>
      <w:r w:rsidRPr="00E9166F">
        <w:rPr>
          <w:rFonts w:ascii="Times" w:hAnsi="Times"/>
          <w:szCs w:val="24"/>
        </w:rPr>
        <w:t>), 154.5 (C</w:t>
      </w:r>
      <w:r w:rsidRPr="00E9166F">
        <w:rPr>
          <w:rFonts w:ascii="Times" w:hAnsi="Times"/>
          <w:szCs w:val="24"/>
          <w:vertAlign w:val="superscript"/>
        </w:rPr>
        <w:t>7a</w:t>
      </w:r>
      <w:r w:rsidRPr="00E9166F">
        <w:rPr>
          <w:rFonts w:ascii="Times" w:hAnsi="Times"/>
          <w:szCs w:val="24"/>
        </w:rPr>
        <w:t>), 157.1 (C</w:t>
      </w:r>
      <w:r w:rsidRPr="00E9166F">
        <w:rPr>
          <w:rFonts w:ascii="Times" w:hAnsi="Times"/>
          <w:szCs w:val="24"/>
          <w:vertAlign w:val="superscript"/>
        </w:rPr>
        <w:t>2</w:t>
      </w:r>
      <w:r w:rsidRPr="00E9166F">
        <w:rPr>
          <w:rFonts w:ascii="Times" w:hAnsi="Times"/>
          <w:szCs w:val="24"/>
        </w:rPr>
        <w:t>), 160.8 (C</w:t>
      </w:r>
      <w:r w:rsidRPr="00E9166F">
        <w:rPr>
          <w:rFonts w:ascii="Times" w:hAnsi="Times"/>
          <w:szCs w:val="24"/>
          <w:vertAlign w:val="superscript"/>
        </w:rPr>
        <w:t>4</w:t>
      </w:r>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1555, 1523, 1494, 899. LRMS (APCI): </w:t>
      </w:r>
      <w:r w:rsidRPr="00E9166F">
        <w:rPr>
          <w:rFonts w:ascii="Times" w:hAnsi="Times"/>
          <w:i/>
          <w:szCs w:val="24"/>
        </w:rPr>
        <w:t>m/z</w:t>
      </w:r>
      <w:r w:rsidRPr="00E9166F">
        <w:rPr>
          <w:rFonts w:ascii="Times" w:hAnsi="Times"/>
          <w:szCs w:val="24"/>
        </w:rPr>
        <w:t xml:space="preserve"> 300.0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100%), 301.9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99%).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79</w:t>
      </w:r>
      <w:r w:rsidRPr="00E9166F">
        <w:rPr>
          <w:rFonts w:ascii="Times" w:hAnsi="Times"/>
          <w:szCs w:val="24"/>
        </w:rPr>
        <w:t>Br) 299.98062,  ([MH]</w:t>
      </w:r>
      <w:r w:rsidRPr="00E9166F">
        <w:rPr>
          <w:rFonts w:ascii="Times" w:hAnsi="Times"/>
          <w:szCs w:val="24"/>
          <w:vertAlign w:val="superscript"/>
        </w:rPr>
        <w:t>+</w:t>
      </w:r>
      <w:r w:rsidRPr="00E9166F">
        <w:rPr>
          <w:rFonts w:ascii="Times" w:hAnsi="Times"/>
          <w:szCs w:val="24"/>
        </w:rPr>
        <w:t xml:space="preserve">, </w:t>
      </w:r>
      <w:r w:rsidRPr="00E9166F">
        <w:rPr>
          <w:rFonts w:ascii="Times" w:hAnsi="Times"/>
          <w:szCs w:val="24"/>
          <w:vertAlign w:val="superscript"/>
        </w:rPr>
        <w:t>81</w:t>
      </w:r>
      <w:r w:rsidRPr="00E9166F">
        <w:rPr>
          <w:rFonts w:ascii="Times" w:hAnsi="Times"/>
          <w:szCs w:val="24"/>
        </w:rPr>
        <w:t xml:space="preserve">Br) 301.97857, found 299.98003, 301.97790.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C, 40.01; H, 3.36; N, 14.00,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10</w:t>
      </w:r>
      <w:r w:rsidRPr="00E9166F">
        <w:rPr>
          <w:rFonts w:ascii="Times" w:hAnsi="Times"/>
          <w:szCs w:val="24"/>
        </w:rPr>
        <w:t>H</w:t>
      </w:r>
      <w:r w:rsidRPr="00E9166F">
        <w:rPr>
          <w:rFonts w:ascii="Times" w:hAnsi="Times"/>
          <w:szCs w:val="24"/>
          <w:vertAlign w:val="subscript"/>
        </w:rPr>
        <w:t>10</w:t>
      </w:r>
      <w:r w:rsidRPr="00E9166F">
        <w:rPr>
          <w:rFonts w:ascii="Times" w:hAnsi="Times"/>
          <w:szCs w:val="24"/>
        </w:rPr>
        <w:t>BrN</w:t>
      </w:r>
      <w:r w:rsidRPr="00E9166F">
        <w:rPr>
          <w:rFonts w:ascii="Times" w:hAnsi="Times"/>
          <w:szCs w:val="24"/>
          <w:vertAlign w:val="subscript"/>
        </w:rPr>
        <w:t>3</w:t>
      </w:r>
      <w:r w:rsidRPr="00E9166F">
        <w:rPr>
          <w:rFonts w:ascii="Times" w:hAnsi="Times"/>
          <w:szCs w:val="24"/>
        </w:rPr>
        <w:t xml:space="preserve">OS + 0.2 </w:t>
      </w:r>
      <w:proofErr w:type="spellStart"/>
      <w:r w:rsidRPr="00E9166F">
        <w:rPr>
          <w:rFonts w:ascii="Times" w:hAnsi="Times"/>
          <w:szCs w:val="24"/>
        </w:rPr>
        <w:t>eq</w:t>
      </w:r>
      <w:proofErr w:type="spellEnd"/>
      <w:r w:rsidRPr="00E9166F">
        <w:rPr>
          <w:rFonts w:ascii="Times" w:hAnsi="Times"/>
          <w:szCs w:val="24"/>
        </w:rPr>
        <w:t xml:space="preserve"> </w:t>
      </w:r>
      <w:proofErr w:type="spellStart"/>
      <w:r w:rsidRPr="00E9166F">
        <w:rPr>
          <w:rFonts w:ascii="Times" w:hAnsi="Times"/>
          <w:szCs w:val="24"/>
        </w:rPr>
        <w:t>EtOH</w:t>
      </w:r>
      <w:proofErr w:type="spellEnd"/>
      <w:r w:rsidRPr="00E9166F">
        <w:rPr>
          <w:rFonts w:ascii="Times" w:hAnsi="Times"/>
          <w:szCs w:val="24"/>
        </w:rPr>
        <w:t>: C, 40.37; H, 3.65; N, 13.58, found: C, 40.67; H, 3.45; N, 13.58.</w:t>
      </w:r>
    </w:p>
    <w:p w:rsidR="00EE1589" w:rsidRPr="00E9166F" w:rsidRDefault="00EE1589" w:rsidP="00E9166F">
      <w:pPr>
        <w:jc w:val="both"/>
        <w:rPr>
          <w:rFonts w:ascii="Times" w:hAnsi="Times"/>
          <w:b/>
          <w:szCs w:val="24"/>
          <w:u w:val="single"/>
        </w:rPr>
      </w:pPr>
      <w:r w:rsidRPr="00E9166F">
        <w:rPr>
          <w:rFonts w:ascii="Times" w:hAnsi="Times"/>
          <w:b/>
          <w:szCs w:val="24"/>
          <w:u w:val="single"/>
        </w:rPr>
        <w:t>3-(4</w:t>
      </w:r>
      <w:proofErr w:type="gramStart"/>
      <w:r w:rsidRPr="00E9166F">
        <w:rPr>
          <w:rFonts w:ascii="Times" w:hAnsi="Times"/>
          <w:b/>
          <w:szCs w:val="24"/>
          <w:u w:val="single"/>
        </w:rPr>
        <w:t>,4,5,5</w:t>
      </w:r>
      <w:proofErr w:type="gramEnd"/>
      <w:r w:rsidRPr="00E9166F">
        <w:rPr>
          <w:rFonts w:ascii="Times" w:hAnsi="Times"/>
          <w:b/>
          <w:szCs w:val="24"/>
          <w:u w:val="single"/>
        </w:rPr>
        <w:t>-Tetramethyl-1,3,2-dioxaborolan-2-yl)benzenesulfonamide</w:t>
      </w:r>
      <w:ins w:id="79" w:author="Alice" w:date="2014-02-07T15:38:00Z">
        <w:r w:rsidR="00F0028E">
          <w:rPr>
            <w:rFonts w:ascii="Times" w:hAnsi="Times"/>
            <w:b/>
            <w:szCs w:val="24"/>
            <w:u w:val="single"/>
          </w:rPr>
          <w:t>, OSM-S-151</w:t>
        </w:r>
      </w:ins>
    </w:p>
    <w:p w:rsidR="00EE1589" w:rsidRPr="00E9166F" w:rsidRDefault="00110EE9" w:rsidP="00E9166F">
      <w:pPr>
        <w:jc w:val="both"/>
        <w:rPr>
          <w:rFonts w:ascii="Times" w:hAnsi="Times"/>
          <w:szCs w:val="24"/>
        </w:rPr>
      </w:pPr>
      <w:r>
        <w:rPr>
          <w:rFonts w:ascii="Times" w:hAnsi="Times"/>
          <w:noProof/>
          <w:szCs w:val="24"/>
        </w:rPr>
        <w:pict>
          <v:shape id="_x0000_s1035" type="#_x0000_t75" style="position:absolute;left:0;text-align:left;margin-left:0;margin-top:0;width:129pt;height:74.25pt;z-index:251672576;mso-wrap-distance-left:14.4pt;mso-wrap-distance-right:14.4pt;mso-position-horizontal:left">
            <v:imagedata r:id="rId50" o:title=""/>
            <w10:wrap type="square"/>
          </v:shape>
          <o:OLEObject Type="Embed" ProgID="ChemDraw.Document.6.0" ShapeID="_x0000_s1035" DrawAspect="Content" ObjectID="_1453292781" r:id="rId51"/>
        </w:pict>
      </w:r>
      <w:r w:rsidR="00EE1589" w:rsidRPr="00E9166F">
        <w:rPr>
          <w:rFonts w:ascii="Times" w:hAnsi="Times"/>
          <w:szCs w:val="24"/>
        </w:rPr>
        <w:t xml:space="preserve">3-bromobenzenesulfonamide (590 mg, 2.50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(912 mg, 9.29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4.78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this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w:t>
      </w:r>
      <w:proofErr w:type="spellStart"/>
      <w:r w:rsidR="00EE1589" w:rsidRPr="00E9166F">
        <w:rPr>
          <w:rFonts w:ascii="Times" w:hAnsi="Times"/>
          <w:szCs w:val="24"/>
        </w:rPr>
        <w:t>mol</w:t>
      </w:r>
      <w:proofErr w:type="spellEnd"/>
      <w:r w:rsidR="00EE1589" w:rsidRPr="00E9166F">
        <w:rPr>
          <w:rFonts w:ascii="Times" w:hAnsi="Times"/>
          <w:szCs w:val="24"/>
        </w:rPr>
        <w:t xml:space="preserve"> %). The suspension was heated at reflux for 24 h. To the solution were added </w:t>
      </w:r>
      <w:proofErr w:type="spellStart"/>
      <w:r w:rsidR="00EE1589" w:rsidRPr="00E9166F">
        <w:rPr>
          <w:rFonts w:ascii="Times" w:hAnsi="Times"/>
          <w:szCs w:val="24"/>
        </w:rPr>
        <w:lastRenderedPageBreak/>
        <w:t>EtOAc</w:t>
      </w:r>
      <w:proofErr w:type="spellEnd"/>
      <w:r w:rsidR="00EE1589" w:rsidRPr="00E9166F">
        <w:rPr>
          <w:rFonts w:ascii="Times" w:hAnsi="Times"/>
          <w:szCs w:val="24"/>
        </w:rPr>
        <w:t xml:space="preserve"> (100 mL) and H</w:t>
      </w:r>
      <w:r w:rsidR="00EE1589" w:rsidRPr="00E9166F">
        <w:rPr>
          <w:rFonts w:ascii="Times" w:hAnsi="Times"/>
          <w:szCs w:val="24"/>
          <w:vertAlign w:val="subscript"/>
        </w:rPr>
        <w:t>2</w:t>
      </w:r>
      <w:r w:rsidR="00EE1589" w:rsidRPr="00E9166F">
        <w:rPr>
          <w:rFonts w:ascii="Times" w:hAnsi="Times"/>
          <w:szCs w:val="24"/>
        </w:rPr>
        <w:t xml:space="preserve">O (30 mL). The biphasic solution was </w:t>
      </w:r>
      <w:proofErr w:type="spellStart"/>
      <w:r w:rsidR="00EE1589" w:rsidRPr="00E9166F">
        <w:rPr>
          <w:rFonts w:ascii="Times" w:hAnsi="Times"/>
          <w:szCs w:val="24"/>
        </w:rPr>
        <w:t>sonicated</w:t>
      </w:r>
      <w:proofErr w:type="spellEnd"/>
      <w:r w:rsidR="00EE1589" w:rsidRPr="00E9166F">
        <w:rPr>
          <w:rFonts w:ascii="Times" w:hAnsi="Times"/>
          <w:szCs w:val="24"/>
        </w:rPr>
        <w:t xml:space="preserve"> and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with washing by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(1.36 g). This solid was purified </w:t>
      </w:r>
      <w:r w:rsidR="00EE1589" w:rsidRPr="00E9166F">
        <w:rPr>
          <w:rFonts w:ascii="Times" w:hAnsi="Times"/>
          <w:i/>
          <w:szCs w:val="24"/>
        </w:rPr>
        <w:t xml:space="preserve">via </w:t>
      </w:r>
      <w:r w:rsidR="00EE1589" w:rsidRPr="00E9166F">
        <w:rPr>
          <w:rFonts w:ascii="Times" w:hAnsi="Times"/>
          <w:szCs w:val="24"/>
        </w:rPr>
        <w:t xml:space="preserve">column chromatography (40%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100% </w:t>
      </w:r>
      <w:proofErr w:type="spellStart"/>
      <w:r w:rsidR="00EE1589" w:rsidRPr="00E9166F">
        <w:rPr>
          <w:rFonts w:ascii="Times" w:hAnsi="Times"/>
          <w:szCs w:val="24"/>
        </w:rPr>
        <w:t>EtOAc</w:t>
      </w:r>
      <w:proofErr w:type="spellEnd"/>
      <w:r w:rsidR="00EE1589" w:rsidRPr="00E9166F">
        <w:rPr>
          <w:rFonts w:ascii="Times" w:hAnsi="Times"/>
          <w:szCs w:val="24"/>
        </w:rPr>
        <w:t xml:space="preserve">) and recrystallised from 50% </w:t>
      </w:r>
      <w:proofErr w:type="spellStart"/>
      <w:r w:rsidR="00EE1589" w:rsidRPr="00E9166F">
        <w:rPr>
          <w:rFonts w:ascii="Times" w:hAnsi="Times"/>
          <w:szCs w:val="24"/>
        </w:rPr>
        <w:t>EtOH</w:t>
      </w:r>
      <w:proofErr w:type="spellEnd"/>
      <w:r w:rsidR="00EE1589" w:rsidRPr="00E9166F">
        <w:rPr>
          <w:rFonts w:ascii="Times" w:hAnsi="Times"/>
          <w:szCs w:val="24"/>
        </w:rPr>
        <w:t xml:space="preserve">/H2O to yield the title compound as gold flakes (435 mg, 1.54 </w:t>
      </w:r>
      <w:proofErr w:type="spellStart"/>
      <w:r w:rsidR="00EE1589" w:rsidRPr="00E9166F">
        <w:rPr>
          <w:rFonts w:ascii="Times" w:hAnsi="Times"/>
          <w:szCs w:val="24"/>
        </w:rPr>
        <w:t>mmol</w:t>
      </w:r>
      <w:proofErr w:type="spellEnd"/>
      <w:r w:rsidR="00EE1589" w:rsidRPr="00E9166F">
        <w:rPr>
          <w:rFonts w:ascii="Times" w:hAnsi="Times"/>
          <w:szCs w:val="24"/>
        </w:rPr>
        <w:t>, 62%).</w:t>
      </w:r>
    </w:p>
    <w:p w:rsidR="00EE1589" w:rsidRPr="00E9166F" w:rsidRDefault="00EE1589" w:rsidP="00E9166F">
      <w:pPr>
        <w:jc w:val="both"/>
        <w:rPr>
          <w:rFonts w:ascii="Times" w:hAnsi="Times"/>
          <w:b/>
          <w:i/>
          <w:szCs w:val="24"/>
          <w:u w:val="single"/>
        </w:rPr>
      </w:pPr>
      <w:proofErr w:type="spellStart"/>
      <w:r w:rsidRPr="00E9166F">
        <w:rPr>
          <w:rFonts w:ascii="Times" w:hAnsi="Times"/>
          <w:szCs w:val="24"/>
        </w:rPr>
        <w:t>m.p</w:t>
      </w:r>
      <w:proofErr w:type="spellEnd"/>
      <w:r w:rsidRPr="00E9166F">
        <w:rPr>
          <w:rFonts w:ascii="Times" w:hAnsi="Times"/>
          <w:szCs w:val="24"/>
        </w:rPr>
        <w:t xml:space="preserve">: 222 °C – 224 °C. </w:t>
      </w:r>
      <w:r w:rsidRPr="00E9166F">
        <w:rPr>
          <w:rFonts w:ascii="Times" w:hAnsi="Times"/>
          <w:szCs w:val="24"/>
          <w:vertAlign w:val="superscript"/>
        </w:rPr>
        <w:t>1</w:t>
      </w:r>
      <w:r w:rsidRPr="00E9166F">
        <w:rPr>
          <w:rFonts w:ascii="Times" w:hAnsi="Times"/>
          <w:szCs w:val="24"/>
        </w:rPr>
        <w:t>H NMR (200 MHz, CDCl</w:t>
      </w:r>
      <w:r w:rsidRPr="00E9166F">
        <w:rPr>
          <w:rFonts w:ascii="Times" w:hAnsi="Times"/>
          <w:szCs w:val="24"/>
          <w:vertAlign w:val="subscript"/>
        </w:rPr>
        <w:t>3</w:t>
      </w:r>
      <w:r w:rsidRPr="00E9166F">
        <w:rPr>
          <w:rFonts w:ascii="Times" w:hAnsi="Times"/>
          <w:szCs w:val="24"/>
        </w:rPr>
        <w:t>): δ 1.36 (12H, s, H</w:t>
      </w:r>
      <w:r w:rsidRPr="00E9166F">
        <w:rPr>
          <w:rFonts w:ascii="Times" w:hAnsi="Times"/>
          <w:szCs w:val="24"/>
          <w:vertAlign w:val="superscript"/>
        </w:rPr>
        <w:t>9</w:t>
      </w:r>
      <w:r w:rsidRPr="00E9166F">
        <w:rPr>
          <w:rFonts w:ascii="Times" w:hAnsi="Times"/>
          <w:szCs w:val="24"/>
        </w:rPr>
        <w:t>), 4.77 (2H, s, H</w:t>
      </w:r>
      <w:r w:rsidRPr="00E9166F">
        <w:rPr>
          <w:rFonts w:ascii="Times" w:hAnsi="Times"/>
          <w:szCs w:val="24"/>
          <w:vertAlign w:val="superscript"/>
        </w:rPr>
        <w:t>g</w:t>
      </w:r>
      <w:r w:rsidRPr="00E9166F">
        <w:rPr>
          <w:rFonts w:ascii="Times" w:hAnsi="Times"/>
          <w:szCs w:val="24"/>
        </w:rPr>
        <w:t>), 4.94 (2H, s, H</w:t>
      </w:r>
      <w:r w:rsidRPr="00E9166F">
        <w:rPr>
          <w:rFonts w:ascii="Times" w:hAnsi="Times"/>
          <w:szCs w:val="24"/>
          <w:vertAlign w:val="superscript"/>
        </w:rPr>
        <w:t>7</w:t>
      </w:r>
      <w:r w:rsidRPr="00E9166F">
        <w:rPr>
          <w:rFonts w:ascii="Times" w:hAnsi="Times"/>
          <w:szCs w:val="24"/>
        </w:rPr>
        <w:t xml:space="preserve">), 7.53 (1H, t, </w:t>
      </w:r>
      <w:r w:rsidRPr="00E9166F">
        <w:rPr>
          <w:rFonts w:ascii="Times" w:hAnsi="Times"/>
          <w:i/>
          <w:szCs w:val="24"/>
        </w:rPr>
        <w:t xml:space="preserve">J </w:t>
      </w:r>
      <w:r w:rsidRPr="00E9166F">
        <w:rPr>
          <w:rFonts w:ascii="Times" w:hAnsi="Times"/>
          <w:szCs w:val="24"/>
        </w:rPr>
        <w:t>3.7, H</w:t>
      </w:r>
      <w:r w:rsidRPr="00E9166F">
        <w:rPr>
          <w:rFonts w:ascii="Times" w:hAnsi="Times"/>
          <w:szCs w:val="24"/>
          <w:vertAlign w:val="superscript"/>
        </w:rPr>
        <w:t>4</w:t>
      </w:r>
      <w:r w:rsidRPr="00E9166F">
        <w:rPr>
          <w:rFonts w:ascii="Times" w:hAnsi="Times"/>
          <w:szCs w:val="24"/>
        </w:rPr>
        <w:t xml:space="preserve">), 7.93 (1H, d, </w:t>
      </w:r>
      <w:r w:rsidRPr="00E9166F">
        <w:rPr>
          <w:rFonts w:ascii="Times" w:hAnsi="Times"/>
          <w:i/>
          <w:szCs w:val="24"/>
        </w:rPr>
        <w:t xml:space="preserve">J </w:t>
      </w:r>
      <w:r w:rsidRPr="00E9166F">
        <w:rPr>
          <w:rFonts w:ascii="Times" w:hAnsi="Times"/>
          <w:szCs w:val="24"/>
        </w:rPr>
        <w:t>7.2, H</w:t>
      </w:r>
      <w:r w:rsidRPr="00E9166F">
        <w:rPr>
          <w:rFonts w:ascii="Times" w:hAnsi="Times"/>
          <w:szCs w:val="24"/>
          <w:vertAlign w:val="superscript"/>
        </w:rPr>
        <w:t>5</w:t>
      </w:r>
      <w:r w:rsidRPr="00E9166F">
        <w:rPr>
          <w:rFonts w:ascii="Times" w:hAnsi="Times"/>
          <w:szCs w:val="24"/>
        </w:rPr>
        <w:t xml:space="preserve">), 8.00 (1H, d, </w:t>
      </w:r>
      <w:r w:rsidRPr="00E9166F">
        <w:rPr>
          <w:rFonts w:ascii="Times" w:hAnsi="Times"/>
          <w:i/>
          <w:szCs w:val="24"/>
        </w:rPr>
        <w:t xml:space="preserve">J </w:t>
      </w:r>
      <w:r w:rsidRPr="00E9166F">
        <w:rPr>
          <w:rFonts w:ascii="Times" w:hAnsi="Times"/>
          <w:szCs w:val="24"/>
        </w:rPr>
        <w:t>7.8, H</w:t>
      </w:r>
      <w:r w:rsidRPr="00E9166F">
        <w:rPr>
          <w:rFonts w:ascii="Times" w:hAnsi="Times"/>
          <w:szCs w:val="24"/>
          <w:vertAlign w:val="superscript"/>
        </w:rPr>
        <w:t>3</w:t>
      </w:r>
      <w:r w:rsidRPr="00E9166F">
        <w:rPr>
          <w:rFonts w:ascii="Times" w:hAnsi="Times"/>
          <w:szCs w:val="24"/>
        </w:rPr>
        <w:t>), 8.28 (1H, s, H</w:t>
      </w:r>
      <w:r w:rsidRPr="00E9166F">
        <w:rPr>
          <w:rFonts w:ascii="Times" w:hAnsi="Times"/>
          <w:szCs w:val="24"/>
          <w:vertAlign w:val="superscript"/>
        </w:rPr>
        <w:t>1</w:t>
      </w:r>
      <w:r w:rsidRPr="00E9166F">
        <w:rPr>
          <w:rFonts w:ascii="Times" w:hAnsi="Times"/>
          <w:szCs w:val="24"/>
        </w:rPr>
        <w:t>).</w:t>
      </w:r>
      <w:r w:rsidRPr="00E9166F">
        <w:rPr>
          <w:rFonts w:ascii="Times" w:hAnsi="Times"/>
          <w:szCs w:val="24"/>
          <w:vertAlign w:val="superscript"/>
        </w:rPr>
        <w:t>13</w:t>
      </w:r>
      <w:r w:rsidRPr="00E9166F">
        <w:rPr>
          <w:rFonts w:ascii="Times" w:hAnsi="Times"/>
          <w:szCs w:val="24"/>
        </w:rPr>
        <w:t>C-NMR (100 MHz, CDCl</w:t>
      </w:r>
      <w:r w:rsidRPr="00E9166F">
        <w:rPr>
          <w:rFonts w:ascii="Times" w:hAnsi="Times"/>
          <w:szCs w:val="24"/>
          <w:vertAlign w:val="subscript"/>
        </w:rPr>
        <w:t>3</w:t>
      </w:r>
      <w:r w:rsidRPr="00E9166F">
        <w:rPr>
          <w:rFonts w:ascii="Times" w:hAnsi="Times"/>
          <w:szCs w:val="24"/>
        </w:rPr>
        <w:t>): δ 25.0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84.6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[128.6, 129.0, 132.6, 139.1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C</w:t>
      </w:r>
      <w:r w:rsidRPr="00E9166F">
        <w:rPr>
          <w:rFonts w:ascii="Times" w:hAnsi="Times"/>
          <w:szCs w:val="24"/>
          <w:vertAlign w:val="superscript"/>
        </w:rPr>
        <w:t>d</w:t>
      </w:r>
      <w:r w:rsidRPr="00E9166F">
        <w:rPr>
          <w:rFonts w:ascii="Times" w:hAnsi="Times"/>
          <w:szCs w:val="24"/>
        </w:rPr>
        <w:t>, C</w:t>
      </w:r>
      <w:r w:rsidRPr="00E9166F">
        <w:rPr>
          <w:rFonts w:ascii="Times" w:hAnsi="Times"/>
          <w:szCs w:val="24"/>
          <w:vertAlign w:val="superscript"/>
        </w:rPr>
        <w:t>e</w:t>
      </w:r>
      <w:r w:rsidRPr="00E9166F">
        <w:rPr>
          <w:rFonts w:ascii="Times" w:hAnsi="Times"/>
          <w:szCs w:val="24"/>
        </w:rPr>
        <w:t xml:space="preserve">, </w:t>
      </w:r>
      <w:proofErr w:type="spellStart"/>
      <w:r w:rsidRPr="00E9166F">
        <w:rPr>
          <w:rFonts w:ascii="Times" w:hAnsi="Times"/>
          <w:szCs w:val="24"/>
        </w:rPr>
        <w:t>C</w:t>
      </w:r>
      <w:r w:rsidRPr="00E9166F">
        <w:rPr>
          <w:rFonts w:ascii="Times" w:hAnsi="Times"/>
          <w:szCs w:val="24"/>
          <w:vertAlign w:val="superscript"/>
        </w:rPr>
        <w:t>f</w:t>
      </w:r>
      <w:proofErr w:type="spellEnd"/>
      <w:r w:rsidRPr="00E9166F">
        <w:rPr>
          <w:rFonts w:ascii="Times" w:hAnsi="Times"/>
          <w:szCs w:val="24"/>
        </w:rPr>
        <w:t>)], 141.6 (C</w:t>
      </w:r>
      <w:r w:rsidRPr="00E9166F">
        <w:rPr>
          <w:rFonts w:ascii="Times" w:hAnsi="Times"/>
          <w:szCs w:val="24"/>
          <w:vertAlign w:val="superscript"/>
        </w:rPr>
        <w:t>c</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1600, 1414, 1357, 1164, 1142, 1122, 1106, 860, 840. LRMS (ESI+): </w:t>
      </w:r>
      <w:r w:rsidRPr="00E9166F">
        <w:rPr>
          <w:rFonts w:ascii="Times" w:hAnsi="Times"/>
          <w:i/>
          <w:szCs w:val="24"/>
        </w:rPr>
        <w:t>m/z</w:t>
      </w:r>
      <w:r w:rsidRPr="00E9166F">
        <w:rPr>
          <w:rFonts w:ascii="Times" w:hAnsi="Times"/>
          <w:szCs w:val="24"/>
        </w:rPr>
        <w:t xml:space="preserve"> 589.0 ([2MNa]</w:t>
      </w:r>
      <w:r w:rsidRPr="00E9166F">
        <w:rPr>
          <w:rFonts w:ascii="Times" w:hAnsi="Times"/>
          <w:szCs w:val="24"/>
          <w:vertAlign w:val="superscript"/>
        </w:rPr>
        <w:t>+</w:t>
      </w:r>
      <w:r w:rsidRPr="00E9166F">
        <w:rPr>
          <w:rFonts w:ascii="Times" w:hAnsi="Times"/>
          <w:szCs w:val="24"/>
        </w:rPr>
        <w:t xml:space="preserve">, 55%).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w:t>
      </w:r>
      <w:proofErr w:type="gramStart"/>
      <w:r w:rsidRPr="00E9166F">
        <w:rPr>
          <w:rFonts w:ascii="Times" w:hAnsi="Times"/>
          <w:szCs w:val="24"/>
        </w:rPr>
        <w:t>for</w:t>
      </w:r>
      <w:proofErr w:type="gramEnd"/>
      <w:r w:rsidRPr="00E9166F">
        <w:rPr>
          <w:rFonts w:ascii="Times" w:hAnsi="Times"/>
          <w:szCs w:val="24"/>
        </w:rPr>
        <w:t xml:space="preserve">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306.09473, found 306.09431.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12</w:t>
      </w:r>
      <w:r w:rsidRPr="00E9166F">
        <w:rPr>
          <w:rFonts w:ascii="Times" w:hAnsi="Times"/>
          <w:szCs w:val="24"/>
        </w:rPr>
        <w:t>H</w:t>
      </w:r>
      <w:r w:rsidRPr="00E9166F">
        <w:rPr>
          <w:rFonts w:ascii="Times" w:hAnsi="Times"/>
          <w:szCs w:val="24"/>
          <w:vertAlign w:val="subscript"/>
        </w:rPr>
        <w:t>18</w:t>
      </w:r>
      <w:r w:rsidRPr="00E9166F">
        <w:rPr>
          <w:rFonts w:ascii="Times" w:hAnsi="Times"/>
          <w:szCs w:val="24"/>
        </w:rPr>
        <w:t>BNO</w:t>
      </w:r>
      <w:r w:rsidRPr="00E9166F">
        <w:rPr>
          <w:rFonts w:ascii="Times" w:hAnsi="Times"/>
          <w:szCs w:val="24"/>
          <w:vertAlign w:val="subscript"/>
        </w:rPr>
        <w:t>4</w:t>
      </w:r>
      <w:r w:rsidRPr="00E9166F">
        <w:rPr>
          <w:rFonts w:ascii="Times" w:hAnsi="Times"/>
          <w:szCs w:val="24"/>
        </w:rPr>
        <w:t>S: C, 50.90; H, 6.41; N, 4.95, found: C, 50.87; H, 6.42; N, 4.92.</w:t>
      </w:r>
    </w:p>
    <w:p w:rsidR="00EE1589" w:rsidRPr="00E9166F" w:rsidRDefault="00EE1589" w:rsidP="00E9166F">
      <w:pPr>
        <w:jc w:val="both"/>
        <w:rPr>
          <w:rFonts w:ascii="Times" w:hAnsi="Times"/>
          <w:b/>
          <w:szCs w:val="24"/>
        </w:rPr>
      </w:pPr>
      <w:r w:rsidRPr="00E9166F">
        <w:rPr>
          <w:rFonts w:ascii="Times" w:hAnsi="Times"/>
          <w:b/>
          <w:szCs w:val="24"/>
        </w:rPr>
        <w:t>4-(4</w:t>
      </w:r>
      <w:proofErr w:type="gramStart"/>
      <w:r w:rsidRPr="00E9166F">
        <w:rPr>
          <w:rFonts w:ascii="Times" w:hAnsi="Times"/>
          <w:b/>
          <w:szCs w:val="24"/>
        </w:rPr>
        <w:t>,4,5,5</w:t>
      </w:r>
      <w:proofErr w:type="gramEnd"/>
      <w:r w:rsidRPr="00E9166F">
        <w:rPr>
          <w:rFonts w:ascii="Times" w:hAnsi="Times"/>
          <w:b/>
          <w:szCs w:val="24"/>
        </w:rPr>
        <w:t>-Tetramethyl-1,3,2-dioxaborolan-2-yl)benzenesulfonamide</w:t>
      </w:r>
    </w:p>
    <w:p w:rsidR="00EE1589" w:rsidRPr="00E9166F" w:rsidRDefault="00110EE9" w:rsidP="00E9166F">
      <w:pPr>
        <w:jc w:val="both"/>
        <w:rPr>
          <w:rFonts w:ascii="Times" w:hAnsi="Times"/>
          <w:szCs w:val="24"/>
        </w:rPr>
      </w:pPr>
      <w:r>
        <w:rPr>
          <w:rFonts w:ascii="Times" w:hAnsi="Times"/>
          <w:noProof/>
          <w:szCs w:val="24"/>
        </w:rPr>
        <w:pict>
          <v:shape id="_x0000_s1036" type="#_x0000_t75" style="position:absolute;left:0;text-align:left;margin-left:0;margin-top:0;width:151.55pt;height:61.5pt;z-index:251673600;mso-wrap-distance-left:14.4pt;mso-wrap-distance-right:14.4pt;mso-position-horizontal:left">
            <v:imagedata r:id="rId52" o:title=""/>
            <w10:wrap type="square"/>
          </v:shape>
          <o:OLEObject Type="Embed" ProgID="ChemDraw.Document.6.0" ShapeID="_x0000_s1036" DrawAspect="Content" ObjectID="_1453292782" r:id="rId53"/>
        </w:pict>
      </w:r>
      <w:r w:rsidR="00EE1589" w:rsidRPr="00E9166F">
        <w:rPr>
          <w:rFonts w:ascii="Times" w:hAnsi="Times"/>
          <w:szCs w:val="24"/>
        </w:rPr>
        <w:t xml:space="preserve">4-bromobenzenesulfonamide (579 mg, 2.45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dried </w:t>
      </w:r>
      <w:proofErr w:type="spellStart"/>
      <w:r w:rsidR="00EE1589" w:rsidRPr="00E9166F">
        <w:rPr>
          <w:rFonts w:ascii="Times" w:hAnsi="Times"/>
          <w:szCs w:val="24"/>
        </w:rPr>
        <w:t>KOAc</w:t>
      </w:r>
      <w:proofErr w:type="spellEnd"/>
      <w:r w:rsidR="00EE1589" w:rsidRPr="00E9166F">
        <w:rPr>
          <w:rFonts w:ascii="Times" w:hAnsi="Times"/>
          <w:szCs w:val="24"/>
        </w:rPr>
        <w:t xml:space="preserve"> (883 mg, 8.99 </w:t>
      </w:r>
      <w:proofErr w:type="spellStart"/>
      <w:r w:rsidR="00EE1589" w:rsidRPr="00E9166F">
        <w:rPr>
          <w:rFonts w:ascii="Times" w:hAnsi="Times"/>
          <w:szCs w:val="24"/>
        </w:rPr>
        <w:t>mmol</w:t>
      </w:r>
      <w:proofErr w:type="spellEnd"/>
      <w:r w:rsidR="00EE1589" w:rsidRPr="00E9166F">
        <w:rPr>
          <w:rFonts w:ascii="Times" w:hAnsi="Times"/>
          <w:szCs w:val="24"/>
        </w:rPr>
        <w:t xml:space="preserve">, 3.7 </w:t>
      </w:r>
      <w:proofErr w:type="spellStart"/>
      <w:r w:rsidR="00EE1589" w:rsidRPr="00E9166F">
        <w:rPr>
          <w:rFonts w:ascii="Times" w:hAnsi="Times"/>
          <w:szCs w:val="24"/>
        </w:rPr>
        <w:t>eq</w:t>
      </w:r>
      <w:proofErr w:type="spellEnd"/>
      <w:r w:rsidR="00EE1589" w:rsidRPr="00E9166F">
        <w:rPr>
          <w:rFonts w:ascii="Times" w:hAnsi="Times"/>
          <w:szCs w:val="24"/>
        </w:rPr>
        <w:t xml:space="preserve">) and </w:t>
      </w:r>
      <w:proofErr w:type="spellStart"/>
      <w:proofErr w:type="gramStart"/>
      <w:r w:rsidR="00EE1589" w:rsidRPr="00E9166F">
        <w:rPr>
          <w:rFonts w:ascii="Times" w:hAnsi="Times"/>
          <w:szCs w:val="24"/>
        </w:rPr>
        <w:t>bis</w:t>
      </w:r>
      <w:proofErr w:type="spellEnd"/>
      <w:r w:rsidR="00EE1589" w:rsidRPr="00E9166F">
        <w:rPr>
          <w:rFonts w:ascii="Times" w:hAnsi="Times"/>
          <w:szCs w:val="24"/>
        </w:rPr>
        <w:t>(</w:t>
      </w:r>
      <w:proofErr w:type="spellStart"/>
      <w:proofErr w:type="gramEnd"/>
      <w:r w:rsidR="00EE1589" w:rsidRPr="00E9166F">
        <w:rPr>
          <w:rFonts w:ascii="Times" w:hAnsi="Times"/>
          <w:szCs w:val="24"/>
        </w:rPr>
        <w:t>pinacolato</w:t>
      </w:r>
      <w:proofErr w:type="spellEnd"/>
      <w:r w:rsidR="00EE1589" w:rsidRPr="00E9166F">
        <w:rPr>
          <w:rFonts w:ascii="Times" w:hAnsi="Times"/>
          <w:szCs w:val="24"/>
        </w:rPr>
        <w:t>)</w:t>
      </w:r>
      <w:proofErr w:type="spellStart"/>
      <w:r w:rsidR="00EE1589" w:rsidRPr="00E9166F">
        <w:rPr>
          <w:rFonts w:ascii="Times" w:hAnsi="Times"/>
          <w:szCs w:val="24"/>
        </w:rPr>
        <w:t>diboron</w:t>
      </w:r>
      <w:proofErr w:type="spellEnd"/>
      <w:r w:rsidR="00EE1589" w:rsidRPr="00E9166F">
        <w:rPr>
          <w:rFonts w:ascii="Times" w:hAnsi="Times"/>
          <w:szCs w:val="24"/>
        </w:rPr>
        <w:t xml:space="preserve"> (1.21 g, 4.76 </w:t>
      </w:r>
      <w:proofErr w:type="spellStart"/>
      <w:r w:rsidR="00EE1589" w:rsidRPr="00E9166F">
        <w:rPr>
          <w:rFonts w:ascii="Times" w:hAnsi="Times"/>
          <w:szCs w:val="24"/>
        </w:rPr>
        <w:t>mmol</w:t>
      </w:r>
      <w:proofErr w:type="spellEnd"/>
      <w:r w:rsidR="00EE1589" w:rsidRPr="00E9166F">
        <w:rPr>
          <w:rFonts w:ascii="Times" w:hAnsi="Times"/>
          <w:szCs w:val="24"/>
        </w:rPr>
        <w:t xml:space="preserve">, 1.9 </w:t>
      </w:r>
      <w:proofErr w:type="spellStart"/>
      <w:r w:rsidR="00EE1589" w:rsidRPr="00E9166F">
        <w:rPr>
          <w:rFonts w:ascii="Times" w:hAnsi="Times"/>
          <w:szCs w:val="24"/>
        </w:rPr>
        <w:t>eq</w:t>
      </w:r>
      <w:proofErr w:type="spellEnd"/>
      <w:r w:rsidR="00EE1589" w:rsidRPr="00E9166F">
        <w:rPr>
          <w:rFonts w:ascii="Times" w:hAnsi="Times"/>
          <w:szCs w:val="24"/>
        </w:rPr>
        <w:t>) were dissolved in 1,4-dioxane (25 mL). N</w:t>
      </w:r>
      <w:r w:rsidR="00EE1589" w:rsidRPr="00E9166F">
        <w:rPr>
          <w:rFonts w:ascii="Times" w:hAnsi="Times"/>
          <w:szCs w:val="24"/>
          <w:vertAlign w:val="subscript"/>
        </w:rPr>
        <w:t>2</w:t>
      </w:r>
      <w:r w:rsidR="00EE1589" w:rsidRPr="00E9166F">
        <w:rPr>
          <w:rFonts w:ascii="Times" w:hAnsi="Times"/>
          <w:szCs w:val="24"/>
        </w:rPr>
        <w:t xml:space="preserve"> gas was bubbled through the suspension for 1.5 h. To the degassed suspension was added </w:t>
      </w:r>
      <w:proofErr w:type="gramStart"/>
      <w:r w:rsidR="00EE1589" w:rsidRPr="00E9166F">
        <w:rPr>
          <w:rFonts w:ascii="Times" w:hAnsi="Times"/>
          <w:szCs w:val="24"/>
        </w:rPr>
        <w:t>PdCl</w:t>
      </w:r>
      <w:r w:rsidR="00EE1589" w:rsidRPr="00E9166F">
        <w:rPr>
          <w:rFonts w:ascii="Times" w:hAnsi="Times"/>
          <w:szCs w:val="24"/>
          <w:vertAlign w:val="subscript"/>
        </w:rPr>
        <w:t>2</w:t>
      </w:r>
      <w:r w:rsidR="00EE1589" w:rsidRPr="00E9166F">
        <w:rPr>
          <w:rFonts w:ascii="Times" w:hAnsi="Times"/>
          <w:szCs w:val="24"/>
        </w:rPr>
        <w:t>(</w:t>
      </w:r>
      <w:proofErr w:type="spellStart"/>
      <w:proofErr w:type="gramEnd"/>
      <w:r w:rsidR="00EE1589" w:rsidRPr="00E9166F">
        <w:rPr>
          <w:rFonts w:ascii="Times" w:hAnsi="Times"/>
          <w:szCs w:val="24"/>
        </w:rPr>
        <w:t>dppf</w:t>
      </w:r>
      <w:proofErr w:type="spellEnd"/>
      <w:r w:rsidR="00EE1589" w:rsidRPr="00E9166F">
        <w:rPr>
          <w:rFonts w:ascii="Times" w:hAnsi="Times"/>
          <w:szCs w:val="24"/>
        </w:rPr>
        <w:t xml:space="preserve">) (20.0 mg, 0.03 </w:t>
      </w:r>
      <w:proofErr w:type="spellStart"/>
      <w:r w:rsidR="00EE1589" w:rsidRPr="00E9166F">
        <w:rPr>
          <w:rFonts w:ascii="Times" w:hAnsi="Times"/>
          <w:szCs w:val="24"/>
        </w:rPr>
        <w:t>mmol</w:t>
      </w:r>
      <w:proofErr w:type="spellEnd"/>
      <w:r w:rsidR="00EE1589" w:rsidRPr="00E9166F">
        <w:rPr>
          <w:rFonts w:ascii="Times" w:hAnsi="Times"/>
          <w:szCs w:val="24"/>
        </w:rPr>
        <w:t xml:space="preserve">, 1 </w:t>
      </w:r>
      <w:proofErr w:type="spellStart"/>
      <w:r w:rsidR="00EE1589" w:rsidRPr="00E9166F">
        <w:rPr>
          <w:rFonts w:ascii="Times" w:hAnsi="Times"/>
          <w:szCs w:val="24"/>
        </w:rPr>
        <w:t>mol</w:t>
      </w:r>
      <w:proofErr w:type="spellEnd"/>
      <w:r w:rsidR="00EE1589" w:rsidRPr="00E9166F">
        <w:rPr>
          <w:rFonts w:ascii="Times" w:hAnsi="Times"/>
          <w:szCs w:val="24"/>
        </w:rPr>
        <w:t xml:space="preserve"> %). The suspension was heated to reflux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(100 mL) and H</w:t>
      </w:r>
      <w:r w:rsidR="00EE1589" w:rsidRPr="00E9166F">
        <w:rPr>
          <w:rFonts w:ascii="Times" w:hAnsi="Times"/>
          <w:szCs w:val="24"/>
          <w:vertAlign w:val="subscript"/>
        </w:rPr>
        <w:t>2</w:t>
      </w:r>
      <w:r w:rsidR="00EE1589" w:rsidRPr="00E9166F">
        <w:rPr>
          <w:rFonts w:ascii="Times" w:hAnsi="Times"/>
          <w:szCs w:val="24"/>
        </w:rPr>
        <w:t xml:space="preserve">O (30 mL). The biphasic solution was </w:t>
      </w:r>
      <w:proofErr w:type="spellStart"/>
      <w:r w:rsidR="00EE1589" w:rsidRPr="00E9166F">
        <w:rPr>
          <w:rFonts w:ascii="Times" w:hAnsi="Times"/>
          <w:szCs w:val="24"/>
        </w:rPr>
        <w:t>sonicated</w:t>
      </w:r>
      <w:proofErr w:type="spellEnd"/>
      <w:r w:rsidR="00EE1589" w:rsidRPr="00E9166F">
        <w:rPr>
          <w:rFonts w:ascii="Times" w:hAnsi="Times"/>
          <w:szCs w:val="24"/>
        </w:rPr>
        <w:t xml:space="preserve"> before the solution was filtered through a pad of </w:t>
      </w:r>
      <w:proofErr w:type="spellStart"/>
      <w:r w:rsidR="00EE1589" w:rsidRPr="00E9166F">
        <w:rPr>
          <w:rFonts w:ascii="Times" w:hAnsi="Times"/>
          <w:szCs w:val="24"/>
        </w:rPr>
        <w:t>celite</w:t>
      </w:r>
      <w:proofErr w:type="spellEnd"/>
      <w:r w:rsidR="00EE1589" w:rsidRPr="00E9166F">
        <w:rPr>
          <w:rFonts w:ascii="Times" w:hAnsi="Times"/>
          <w:szCs w:val="24"/>
        </w:rPr>
        <w:t xml:space="preserve">. The </w:t>
      </w:r>
      <w:proofErr w:type="spellStart"/>
      <w:r w:rsidR="00EE1589" w:rsidRPr="00E9166F">
        <w:rPr>
          <w:rFonts w:ascii="Times" w:hAnsi="Times"/>
          <w:szCs w:val="24"/>
        </w:rPr>
        <w:t>celite</w:t>
      </w:r>
      <w:proofErr w:type="spellEnd"/>
      <w:r w:rsidR="00EE1589" w:rsidRPr="00E9166F">
        <w:rPr>
          <w:rFonts w:ascii="Times" w:hAnsi="Times"/>
          <w:szCs w:val="24"/>
        </w:rPr>
        <w:t xml:space="preserve"> was washed with </w:t>
      </w:r>
      <w:proofErr w:type="spellStart"/>
      <w:r w:rsidR="00EE1589" w:rsidRPr="00E9166F">
        <w:rPr>
          <w:rFonts w:ascii="Times" w:hAnsi="Times"/>
          <w:szCs w:val="24"/>
        </w:rPr>
        <w:t>EtOAc</w:t>
      </w:r>
      <w:proofErr w:type="spellEnd"/>
      <w:r w:rsidR="00EE1589" w:rsidRPr="00E9166F">
        <w:rPr>
          <w:rFonts w:ascii="Times" w:hAnsi="Times"/>
          <w:szCs w:val="24"/>
        </w:rPr>
        <w:t xml:space="preserve"> (2 × 30 mL). The organic layer was separated, washed with brine (40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 brown and white solid (1.27 g). The solid was purified</w:t>
      </w:r>
      <w:r w:rsidR="00EE1589" w:rsidRPr="00E9166F">
        <w:rPr>
          <w:rFonts w:ascii="Times" w:hAnsi="Times"/>
          <w:i/>
          <w:szCs w:val="24"/>
        </w:rPr>
        <w:t xml:space="preserve"> via</w:t>
      </w:r>
      <w:r w:rsidR="00EE1589" w:rsidRPr="00E9166F">
        <w:rPr>
          <w:rFonts w:ascii="Times" w:hAnsi="Times"/>
          <w:szCs w:val="24"/>
        </w:rPr>
        <w:t xml:space="preserve"> column chromatography (10% </w:t>
      </w:r>
      <w:proofErr w:type="spellStart"/>
      <w:r w:rsidR="00EE1589" w:rsidRPr="00E9166F">
        <w:rPr>
          <w:rFonts w:ascii="Times" w:hAnsi="Times"/>
          <w:szCs w:val="24"/>
        </w:rPr>
        <w:t>EtOAc</w:t>
      </w:r>
      <w:proofErr w:type="spellEnd"/>
      <w:r w:rsidR="00EE1589" w:rsidRPr="00E9166F">
        <w:rPr>
          <w:rFonts w:ascii="Times" w:hAnsi="Times"/>
          <w:szCs w:val="24"/>
        </w:rPr>
        <w:t xml:space="preserve">/petrol </w:t>
      </w:r>
      <w:r w:rsidR="00EE1589" w:rsidRPr="00E9166F">
        <w:rPr>
          <w:rFonts w:cs="Times New Roman"/>
          <w:szCs w:val="24"/>
        </w:rPr>
        <w:t>→</w:t>
      </w:r>
      <w:r w:rsidR="00EE1589" w:rsidRPr="00E9166F">
        <w:rPr>
          <w:rFonts w:ascii="Times" w:hAnsi="Times"/>
          <w:szCs w:val="24"/>
        </w:rPr>
        <w:t xml:space="preserve"> 75% </w:t>
      </w:r>
      <w:proofErr w:type="spellStart"/>
      <w:r w:rsidR="00EE1589" w:rsidRPr="00E9166F">
        <w:rPr>
          <w:rFonts w:ascii="Times" w:hAnsi="Times"/>
          <w:szCs w:val="24"/>
        </w:rPr>
        <w:t>EtOAc</w:t>
      </w:r>
      <w:proofErr w:type="spellEnd"/>
      <w:r w:rsidR="00EE1589" w:rsidRPr="00E9166F">
        <w:rPr>
          <w:rFonts w:ascii="Times" w:hAnsi="Times"/>
          <w:szCs w:val="24"/>
        </w:rPr>
        <w:t xml:space="preserve">/petrol) and recrystallised from 75% acetone/petrol to yield the title compound as golden prisms (389 mg, 1.37 </w:t>
      </w:r>
      <w:proofErr w:type="spellStart"/>
      <w:r w:rsidR="00EE1589" w:rsidRPr="00E9166F">
        <w:rPr>
          <w:rFonts w:ascii="Times" w:hAnsi="Times"/>
          <w:szCs w:val="24"/>
        </w:rPr>
        <w:t>mmol</w:t>
      </w:r>
      <w:proofErr w:type="spellEnd"/>
      <w:r w:rsidR="00EE1589" w:rsidRPr="00E9166F">
        <w:rPr>
          <w:rFonts w:ascii="Times" w:hAnsi="Times"/>
          <w:szCs w:val="24"/>
        </w:rPr>
        <w:t>, 56%).</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240 – 241 °C (lit</w:t>
      </w:r>
      <w:hyperlink w:anchor="_ENREF_102" w:tooltip="Boron Molecular, 2012 #176" w:history="1">
        <w:r w:rsidR="00135ED3" w:rsidRPr="00E9166F">
          <w:rPr>
            <w:rFonts w:ascii="Times" w:hAnsi="Times"/>
            <w:szCs w:val="24"/>
          </w:rPr>
          <w:fldChar w:fldCharType="begin"/>
        </w:r>
        <w:r w:rsidRPr="00E9166F">
          <w:rPr>
            <w:rFonts w:ascii="Times" w:hAnsi="Times"/>
            <w:szCs w:val="24"/>
          </w:rPr>
          <w:instrText xml:space="preserve"> ADDIN EN.CITE &lt;EndNote&gt;&lt;Cite&gt;&lt;Author&gt;Boron&lt;/Author&gt;&lt;Year&gt;2012&lt;/Year&gt;&lt;RecNum&gt;176&lt;/RecNum&gt;&lt;DisplayText&gt;&lt;style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102</w:t>
        </w:r>
        <w:r w:rsidR="00135ED3" w:rsidRPr="00E9166F">
          <w:rPr>
            <w:rFonts w:ascii="Times" w:hAnsi="Times"/>
            <w:szCs w:val="24"/>
          </w:rPr>
          <w:fldChar w:fldCharType="end"/>
        </w:r>
      </w:hyperlink>
      <w:r w:rsidRPr="00E9166F">
        <w:rPr>
          <w:rFonts w:ascii="Times" w:hAnsi="Times"/>
          <w:szCs w:val="24"/>
        </w:rPr>
        <w:t xml:space="preserve">: 240 – 242 °C). </w:t>
      </w:r>
      <w:r w:rsidRPr="00E9166F">
        <w:rPr>
          <w:rFonts w:ascii="Times" w:hAnsi="Times"/>
          <w:szCs w:val="24"/>
          <w:vertAlign w:val="superscript"/>
        </w:rPr>
        <w:t>1</w:t>
      </w:r>
      <w:r w:rsidRPr="00E9166F">
        <w:rPr>
          <w:rFonts w:ascii="Times" w:hAnsi="Times"/>
          <w:szCs w:val="24"/>
        </w:rPr>
        <w:t>H NMR (200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1.31 (12H, s, H</w:t>
      </w:r>
      <w:r w:rsidRPr="00E9166F">
        <w:rPr>
          <w:rFonts w:ascii="Times" w:hAnsi="Times"/>
          <w:szCs w:val="24"/>
          <w:vertAlign w:val="superscript"/>
        </w:rPr>
        <w:t>4’</w:t>
      </w:r>
      <w:r w:rsidRPr="00E9166F">
        <w:rPr>
          <w:rFonts w:ascii="Times" w:hAnsi="Times"/>
          <w:szCs w:val="24"/>
        </w:rPr>
        <w:t>, H</w:t>
      </w:r>
      <w:r w:rsidRPr="00E9166F">
        <w:rPr>
          <w:rFonts w:ascii="Times" w:hAnsi="Times"/>
          <w:szCs w:val="24"/>
          <w:vertAlign w:val="superscript"/>
        </w:rPr>
        <w:t>5’</w:t>
      </w:r>
      <w:r w:rsidRPr="00E9166F">
        <w:rPr>
          <w:rFonts w:ascii="Times" w:hAnsi="Times"/>
          <w:szCs w:val="24"/>
        </w:rPr>
        <w:t>), 7.41 (2H, s, H</w:t>
      </w:r>
      <w:r w:rsidRPr="00E9166F">
        <w:rPr>
          <w:rFonts w:ascii="Times" w:hAnsi="Times"/>
          <w:szCs w:val="24"/>
          <w:vertAlign w:val="superscript"/>
        </w:rPr>
        <w:t>g</w:t>
      </w:r>
      <w:r w:rsidRPr="00E9166F">
        <w:rPr>
          <w:rFonts w:ascii="Times" w:hAnsi="Times"/>
          <w:szCs w:val="24"/>
        </w:rPr>
        <w:t xml:space="preserve">), 7.85 (4H, apparent s, </w:t>
      </w:r>
      <w:proofErr w:type="spellStart"/>
      <w:r w:rsidRPr="00E9166F">
        <w:rPr>
          <w:rFonts w:ascii="Times" w:hAnsi="Times"/>
          <w:szCs w:val="24"/>
        </w:rPr>
        <w:t>H</w:t>
      </w:r>
      <w:r w:rsidRPr="00E9166F">
        <w:rPr>
          <w:rFonts w:ascii="Times" w:hAnsi="Times"/>
          <w:szCs w:val="24"/>
          <w:vertAlign w:val="superscript"/>
        </w:rPr>
        <w:t>b</w:t>
      </w:r>
      <w:proofErr w:type="spellEnd"/>
      <w:r w:rsidRPr="00E9166F">
        <w:rPr>
          <w:rFonts w:ascii="Times" w:hAnsi="Times"/>
          <w:szCs w:val="24"/>
        </w:rPr>
        <w:t xml:space="preserve">, </w:t>
      </w:r>
      <w:proofErr w:type="spellStart"/>
      <w:r w:rsidRPr="00E9166F">
        <w:rPr>
          <w:rFonts w:ascii="Times" w:hAnsi="Times"/>
          <w:szCs w:val="24"/>
        </w:rPr>
        <w:t>H</w:t>
      </w:r>
      <w:r w:rsidRPr="00E9166F">
        <w:rPr>
          <w:rFonts w:ascii="Times" w:hAnsi="Times"/>
          <w:szCs w:val="24"/>
          <w:vertAlign w:val="superscript"/>
        </w:rPr>
        <w:t>c</w:t>
      </w:r>
      <w:proofErr w:type="spellEnd"/>
      <w:r w:rsidRPr="00E9166F">
        <w:rPr>
          <w:rFonts w:ascii="Times" w:hAnsi="Times"/>
          <w:szCs w:val="24"/>
        </w:rPr>
        <w:t xml:space="preserve">). </w:t>
      </w:r>
      <w:r w:rsidRPr="00E9166F">
        <w:rPr>
          <w:rFonts w:ascii="Times" w:hAnsi="Times"/>
          <w:szCs w:val="24"/>
          <w:vertAlign w:val="superscript"/>
        </w:rPr>
        <w:t>13</w:t>
      </w:r>
      <w:r w:rsidRPr="00E9166F">
        <w:rPr>
          <w:rFonts w:ascii="Times" w:hAnsi="Times"/>
          <w:szCs w:val="24"/>
        </w:rPr>
        <w:t>C NMR (125 MHz, (CD</w:t>
      </w:r>
      <w:r w:rsidRPr="00E9166F">
        <w:rPr>
          <w:rFonts w:ascii="Times" w:hAnsi="Times"/>
          <w:szCs w:val="24"/>
          <w:vertAlign w:val="subscript"/>
        </w:rPr>
        <w:t>3</w:t>
      </w:r>
      <w:r w:rsidRPr="00E9166F">
        <w:rPr>
          <w:rFonts w:ascii="Times" w:hAnsi="Times"/>
          <w:szCs w:val="24"/>
        </w:rPr>
        <w:t>)</w:t>
      </w:r>
      <w:r w:rsidRPr="00E9166F">
        <w:rPr>
          <w:rFonts w:ascii="Times" w:hAnsi="Times"/>
          <w:szCs w:val="24"/>
          <w:vertAlign w:val="subscript"/>
        </w:rPr>
        <w:t>2</w:t>
      </w:r>
      <w:r w:rsidRPr="00E9166F">
        <w:rPr>
          <w:rFonts w:ascii="Times" w:hAnsi="Times"/>
          <w:szCs w:val="24"/>
        </w:rPr>
        <w:t>SO): δ 24.7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84.1 (C</w:t>
      </w:r>
      <w:r w:rsidRPr="00E9166F">
        <w:rPr>
          <w:rFonts w:ascii="Times" w:hAnsi="Times"/>
          <w:szCs w:val="24"/>
          <w:vertAlign w:val="superscript"/>
        </w:rPr>
        <w:t>4</w:t>
      </w:r>
      <w:r w:rsidRPr="00E9166F">
        <w:rPr>
          <w:rFonts w:ascii="Times" w:hAnsi="Times"/>
          <w:szCs w:val="24"/>
        </w:rPr>
        <w:t>, C</w:t>
      </w:r>
      <w:r w:rsidRPr="00E9166F">
        <w:rPr>
          <w:rFonts w:ascii="Times" w:hAnsi="Times"/>
          <w:szCs w:val="24"/>
          <w:vertAlign w:val="superscript"/>
        </w:rPr>
        <w:t>5</w:t>
      </w:r>
      <w:r w:rsidRPr="00E9166F">
        <w:rPr>
          <w:rFonts w:ascii="Times" w:hAnsi="Times"/>
          <w:szCs w:val="24"/>
        </w:rPr>
        <w:t>), 124.9 (C</w:t>
      </w:r>
      <w:r w:rsidRPr="00E9166F">
        <w:rPr>
          <w:rFonts w:ascii="Times" w:hAnsi="Times"/>
          <w:szCs w:val="24"/>
          <w:vertAlign w:val="superscript"/>
        </w:rPr>
        <w:t>c</w:t>
      </w:r>
      <w:r w:rsidRPr="00E9166F">
        <w:rPr>
          <w:rFonts w:ascii="Times" w:hAnsi="Times"/>
          <w:szCs w:val="24"/>
        </w:rPr>
        <w:t>), 134.8 (</w:t>
      </w:r>
      <w:proofErr w:type="spellStart"/>
      <w:r w:rsidRPr="00E9166F">
        <w:rPr>
          <w:rFonts w:ascii="Times" w:hAnsi="Times"/>
          <w:szCs w:val="24"/>
        </w:rPr>
        <w:t>C</w:t>
      </w:r>
      <w:r w:rsidRPr="00E9166F">
        <w:rPr>
          <w:rFonts w:ascii="Times" w:hAnsi="Times"/>
          <w:szCs w:val="24"/>
          <w:vertAlign w:val="superscript"/>
        </w:rPr>
        <w:t>b</w:t>
      </w:r>
      <w:proofErr w:type="spellEnd"/>
      <w:r w:rsidRPr="00E9166F">
        <w:rPr>
          <w:rFonts w:ascii="Times" w:hAnsi="Times"/>
          <w:szCs w:val="24"/>
        </w:rPr>
        <w:t>), 146.6 (C</w:t>
      </w:r>
      <w:r w:rsidRPr="00E9166F">
        <w:rPr>
          <w:rFonts w:ascii="Times" w:hAnsi="Times"/>
          <w:szCs w:val="24"/>
          <w:vertAlign w:val="superscript"/>
        </w:rPr>
        <w:t>d</w:t>
      </w:r>
      <w:r w:rsidRPr="00E9166F">
        <w:rPr>
          <w:rFonts w:ascii="Times" w:hAnsi="Times"/>
          <w:szCs w:val="24"/>
        </w:rPr>
        <w:t>), (C</w:t>
      </w:r>
      <w:r w:rsidRPr="00E9166F">
        <w:rPr>
          <w:rFonts w:ascii="Times" w:hAnsi="Times"/>
          <w:szCs w:val="24"/>
          <w:vertAlign w:val="superscript"/>
        </w:rPr>
        <w:t>a</w:t>
      </w:r>
      <w:r w:rsidRPr="00E9166F">
        <w:rPr>
          <w:rFonts w:ascii="Times" w:hAnsi="Times"/>
          <w:szCs w:val="24"/>
        </w:rPr>
        <w:t xml:space="preserve"> not visible).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3259, 1391, 1359, 1330, 1163, 1141, 1077, 917, 856, 832. LRMS (ESI+): </w:t>
      </w:r>
      <w:r w:rsidRPr="00E9166F">
        <w:rPr>
          <w:rFonts w:ascii="Times" w:hAnsi="Times"/>
          <w:i/>
          <w:szCs w:val="24"/>
        </w:rPr>
        <w:t xml:space="preserve">m/z </w:t>
      </w:r>
      <w:r w:rsidRPr="00E9166F">
        <w:rPr>
          <w:rFonts w:ascii="Times" w:hAnsi="Times"/>
          <w:szCs w:val="24"/>
        </w:rPr>
        <w:t>589.1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60%). Spectral data match those reported in the literature.</w:t>
      </w:r>
      <w:hyperlink w:anchor="_ENREF_102" w:tooltip="Boron Molecular, 2012 #176" w:history="1">
        <w:r w:rsidR="00135ED3" w:rsidRPr="00E9166F">
          <w:rPr>
            <w:rFonts w:ascii="Times" w:hAnsi="Times"/>
            <w:szCs w:val="24"/>
          </w:rPr>
          <w:fldChar w:fldCharType="begin"/>
        </w:r>
        <w:r w:rsidRPr="00E9166F">
          <w:rPr>
            <w:rFonts w:ascii="Times" w:hAnsi="Times"/>
            <w:szCs w:val="24"/>
          </w:rPr>
          <w:instrText xml:space="preserve"> ADDIN EN.CITE &lt;EndNote&gt;&lt;Cite&gt;&lt;Author&gt;Boron Molecular&lt;/Author&gt;&lt;Year&gt;2012&lt;/Year&gt;&lt;RecNum&gt;176&lt;/RecNum&gt;&lt;DisplayText&gt;&lt;style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rsidR="00135ED3" w:rsidRPr="00E9166F">
          <w:rPr>
            <w:rFonts w:ascii="Times" w:hAnsi="Times"/>
            <w:szCs w:val="24"/>
          </w:rPr>
          <w:fldChar w:fldCharType="separate"/>
        </w:r>
        <w:r w:rsidRPr="00E9166F">
          <w:rPr>
            <w:rFonts w:ascii="Times" w:hAnsi="Times"/>
            <w:noProof/>
            <w:szCs w:val="24"/>
            <w:vertAlign w:val="superscript"/>
          </w:rPr>
          <w:t>102</w:t>
        </w:r>
        <w:r w:rsidR="00135ED3" w:rsidRPr="00E9166F">
          <w:rPr>
            <w:rFonts w:ascii="Times" w:hAnsi="Times"/>
            <w:szCs w:val="24"/>
          </w:rPr>
          <w:fldChar w:fldCharType="end"/>
        </w:r>
      </w:hyperlink>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80" w:name="_ENREF_102"/>
      <w:r w:rsidRPr="00E9166F">
        <w:rPr>
          <w:rFonts w:ascii="Times" w:eastAsiaTheme="majorEastAsia" w:hAnsi="Times" w:cstheme="majorBidi"/>
          <w:bCs/>
          <w:noProof/>
          <w:color w:val="000000" w:themeColor="text1"/>
          <w:szCs w:val="24"/>
        </w:rPr>
        <w:t>102.</w:t>
      </w:r>
      <w:r w:rsidRPr="00E9166F">
        <w:rPr>
          <w:rFonts w:ascii="Times" w:eastAsiaTheme="majorEastAsia" w:hAnsi="Times" w:cstheme="majorBidi"/>
          <w:bCs/>
          <w:noProof/>
          <w:color w:val="000000" w:themeColor="text1"/>
          <w:szCs w:val="24"/>
        </w:rPr>
        <w:tab/>
        <w:t xml:space="preserve">Boron Molecular </w:t>
      </w:r>
      <w:r w:rsidRPr="00E9166F">
        <w:rPr>
          <w:rFonts w:ascii="Times" w:eastAsiaTheme="majorEastAsia" w:hAnsi="Times" w:cstheme="majorBidi"/>
          <w:bCs/>
          <w:i/>
          <w:noProof/>
          <w:color w:val="000000" w:themeColor="text1"/>
          <w:szCs w:val="24"/>
        </w:rPr>
        <w:t>Boron molecular certificate of analysis</w:t>
      </w:r>
      <w:r w:rsidRPr="00E9166F">
        <w:rPr>
          <w:rFonts w:ascii="Times" w:eastAsiaTheme="majorEastAsia" w:hAnsi="Times" w:cstheme="majorBidi"/>
          <w:bCs/>
          <w:noProof/>
          <w:color w:val="000000" w:themeColor="text1"/>
          <w:szCs w:val="24"/>
        </w:rPr>
        <w:t>; Boron Molecular: 2012.</w:t>
      </w:r>
      <w:bookmarkEnd w:id="80"/>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p>
    <w:p w:rsidR="00EE1589" w:rsidRPr="00E9166F" w:rsidRDefault="00EE1589" w:rsidP="00E9166F">
      <w:pPr>
        <w:jc w:val="both"/>
        <w:rPr>
          <w:rFonts w:ascii="Times" w:hAnsi="Times"/>
          <w:b/>
          <w:color w:val="000000" w:themeColor="text1"/>
          <w:szCs w:val="24"/>
        </w:rPr>
      </w:pPr>
      <w:r w:rsidRPr="00E9166F">
        <w:rPr>
          <w:rFonts w:ascii="Times" w:hAnsi="Times"/>
          <w:b/>
          <w:color w:val="000000" w:themeColor="text1"/>
          <w:szCs w:val="24"/>
        </w:rPr>
        <w:t>Methyl 3-(2</w:t>
      </w:r>
      <w:proofErr w:type="gramStart"/>
      <w:r w:rsidRPr="00E9166F">
        <w:rPr>
          <w:rFonts w:ascii="Times" w:hAnsi="Times"/>
          <w:b/>
          <w:color w:val="000000" w:themeColor="text1"/>
          <w:szCs w:val="24"/>
        </w:rPr>
        <w:t>,2,2</w:t>
      </w:r>
      <w:proofErr w:type="gramEnd"/>
      <w:r w:rsidRPr="00E9166F">
        <w:rPr>
          <w:rFonts w:ascii="Times" w:hAnsi="Times"/>
          <w:b/>
          <w:color w:val="000000" w:themeColor="text1"/>
          <w:szCs w:val="24"/>
        </w:rPr>
        <w:t>-trifluoroacetamido)thiophene-2-carboxylate</w:t>
      </w:r>
    </w:p>
    <w:p w:rsidR="00EE1589" w:rsidRPr="00E9166F" w:rsidRDefault="00110EE9" w:rsidP="00E9166F">
      <w:pPr>
        <w:jc w:val="both"/>
        <w:rPr>
          <w:rFonts w:ascii="Times" w:hAnsi="Times"/>
          <w:szCs w:val="24"/>
        </w:rPr>
      </w:pPr>
      <w:r>
        <w:rPr>
          <w:rFonts w:ascii="Times" w:hAnsi="Times"/>
          <w:noProof/>
          <w:szCs w:val="24"/>
        </w:rPr>
        <w:pict>
          <v:shape id="_x0000_s1037" type="#_x0000_t75" style="position:absolute;left:0;text-align:left;margin-left:0;margin-top:0;width:80.25pt;height:80.25pt;z-index:251674624;mso-wrap-distance-left:14.4pt;mso-wrap-distance-right:14.4pt;mso-position-horizontal:left">
            <v:imagedata r:id="rId54" o:title=""/>
            <w10:wrap type="square"/>
          </v:shape>
          <o:OLEObject Type="Embed" ProgID="ChemDraw.Document.6.0" ShapeID="_x0000_s1037" DrawAspect="Content" ObjectID="_1453292783" r:id="rId55"/>
        </w:pict>
      </w:r>
      <w:r w:rsidR="00EE1589" w:rsidRPr="00E9166F">
        <w:rPr>
          <w:rFonts w:ascii="Times" w:hAnsi="Times"/>
          <w:szCs w:val="24"/>
        </w:rPr>
        <w:t xml:space="preserve">Methyl-3-aminothiophene-2-carboxylate (1.56 g, 9.92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was dissolved in pyridine (20 mL) and </w:t>
      </w:r>
      <w:proofErr w:type="spellStart"/>
      <w:r w:rsidR="00EE1589" w:rsidRPr="00E9166F">
        <w:rPr>
          <w:rFonts w:ascii="Times" w:hAnsi="Times"/>
          <w:szCs w:val="24"/>
        </w:rPr>
        <w:t>MeCN</w:t>
      </w:r>
      <w:proofErr w:type="spellEnd"/>
      <w:r w:rsidR="00EE1589" w:rsidRPr="00E9166F">
        <w:rPr>
          <w:rFonts w:ascii="Times" w:hAnsi="Times"/>
          <w:szCs w:val="24"/>
        </w:rPr>
        <w:t xml:space="preserve"> (25 mL) and stirred at 0 °C for 10 min before TFAA (1.50 mL, 10.6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xml:space="preserve">) was added </w:t>
      </w:r>
      <w:proofErr w:type="spellStart"/>
      <w:r w:rsidR="00EE1589" w:rsidRPr="00E9166F">
        <w:rPr>
          <w:rFonts w:ascii="Times" w:hAnsi="Times"/>
          <w:szCs w:val="24"/>
        </w:rPr>
        <w:t>dropwise</w:t>
      </w:r>
      <w:proofErr w:type="spellEnd"/>
      <w:r w:rsidR="00EE1589" w:rsidRPr="00E9166F">
        <w:rPr>
          <w:rFonts w:ascii="Times" w:hAnsi="Times"/>
          <w:szCs w:val="24"/>
        </w:rPr>
        <w:t xml:space="preserve">. The solution was stirred at 0°C for 2 h before being allowed to warm to rt. Volatiles were removed </w:t>
      </w:r>
      <w:r w:rsidR="00EE1589" w:rsidRPr="00E9166F">
        <w:rPr>
          <w:rFonts w:ascii="Times" w:hAnsi="Times"/>
          <w:i/>
          <w:szCs w:val="24"/>
        </w:rPr>
        <w:t xml:space="preserve">in vacuo </w:t>
      </w:r>
      <w:r w:rsidR="00EE1589" w:rsidRPr="00E9166F">
        <w:rPr>
          <w:rFonts w:ascii="Times" w:hAnsi="Times"/>
          <w:szCs w:val="24"/>
        </w:rPr>
        <w:t xml:space="preserve">to yield an orange liquid. To the </w:t>
      </w:r>
      <w:r w:rsidR="00EE1589" w:rsidRPr="00E9166F">
        <w:rPr>
          <w:rFonts w:ascii="Times" w:hAnsi="Times"/>
          <w:szCs w:val="24"/>
        </w:rPr>
        <w:lastRenderedPageBreak/>
        <w:t>liquid were added Et</w:t>
      </w:r>
      <w:r w:rsidR="00EE1589" w:rsidRPr="00E9166F">
        <w:rPr>
          <w:rFonts w:ascii="Times" w:hAnsi="Times"/>
          <w:szCs w:val="24"/>
          <w:vertAlign w:val="subscript"/>
        </w:rPr>
        <w:t>2</w:t>
      </w:r>
      <w:r w:rsidR="00EE1589" w:rsidRPr="00E9166F">
        <w:rPr>
          <w:rFonts w:ascii="Times" w:hAnsi="Times"/>
          <w:szCs w:val="24"/>
        </w:rPr>
        <w:t>O (50 mL) and H</w:t>
      </w:r>
      <w:r w:rsidR="00EE1589" w:rsidRPr="00E9166F">
        <w:rPr>
          <w:rFonts w:ascii="Times" w:hAnsi="Times"/>
          <w:szCs w:val="24"/>
          <w:vertAlign w:val="subscript"/>
        </w:rPr>
        <w:t>2</w:t>
      </w:r>
      <w:r w:rsidR="00EE1589" w:rsidRPr="00E9166F">
        <w:rPr>
          <w:rFonts w:ascii="Times" w:hAnsi="Times"/>
          <w:szCs w:val="24"/>
        </w:rPr>
        <w:t>O (20 mL). The organic layer was separated, washed with H</w:t>
      </w:r>
      <w:r w:rsidR="00EE1589" w:rsidRPr="00E9166F">
        <w:rPr>
          <w:rFonts w:ascii="Times" w:hAnsi="Times"/>
          <w:szCs w:val="24"/>
          <w:vertAlign w:val="subscript"/>
        </w:rPr>
        <w:t>2</w:t>
      </w:r>
      <w:r w:rsidR="00EE1589" w:rsidRPr="00E9166F">
        <w:rPr>
          <w:rFonts w:ascii="Times" w:hAnsi="Times"/>
          <w:szCs w:val="24"/>
        </w:rPr>
        <w:t>O (2 × 30 mL) and brine (30 mL), dried over MgSO</w:t>
      </w:r>
      <w:r w:rsidR="00EE1589" w:rsidRPr="00E9166F">
        <w:rPr>
          <w:rFonts w:ascii="Times" w:hAnsi="Times"/>
          <w:szCs w:val="24"/>
          <w:vertAlign w:val="subscript"/>
        </w:rPr>
        <w:t>4</w:t>
      </w:r>
      <w:r w:rsidR="00EE1589" w:rsidRPr="00E9166F">
        <w:rPr>
          <w:rFonts w:ascii="Times" w:hAnsi="Times"/>
          <w:szCs w:val="24"/>
        </w:rPr>
        <w:t xml:space="preserve"> and </w:t>
      </w:r>
      <w:proofErr w:type="spellStart"/>
      <w:r w:rsidR="00EE1589" w:rsidRPr="00E9166F">
        <w:rPr>
          <w:rFonts w:ascii="Times" w:hAnsi="Times"/>
          <w:szCs w:val="24"/>
        </w:rPr>
        <w:t>concd</w:t>
      </w:r>
      <w:proofErr w:type="spellEnd"/>
      <w:r w:rsidR="00EE1589" w:rsidRPr="00E9166F">
        <w:rPr>
          <w:rFonts w:ascii="Times" w:hAnsi="Times"/>
          <w:szCs w:val="24"/>
        </w:rPr>
        <w:t xml:space="preserve"> </w:t>
      </w:r>
      <w:r w:rsidR="00EE1589" w:rsidRPr="00E9166F">
        <w:rPr>
          <w:rFonts w:ascii="Times" w:hAnsi="Times"/>
          <w:i/>
          <w:iCs/>
          <w:szCs w:val="24"/>
        </w:rPr>
        <w:t>in vacuo</w:t>
      </w:r>
      <w:r w:rsidR="00EE1589" w:rsidRPr="00E9166F">
        <w:rPr>
          <w:rFonts w:ascii="Times" w:hAnsi="Times"/>
          <w:szCs w:val="24"/>
        </w:rPr>
        <w:t xml:space="preserve"> to yield an orange solid (2.13 g). This solid was recrystallised with 50% </w:t>
      </w:r>
      <w:proofErr w:type="spellStart"/>
      <w:r w:rsidR="00EE1589" w:rsidRPr="00E9166F">
        <w:rPr>
          <w:rFonts w:ascii="Times" w:hAnsi="Times"/>
          <w:szCs w:val="24"/>
        </w:rPr>
        <w:t>EtOH</w:t>
      </w:r>
      <w:proofErr w:type="spellEnd"/>
      <w:r w:rsidR="00EE1589" w:rsidRPr="00E9166F">
        <w:rPr>
          <w:rFonts w:ascii="Times" w:hAnsi="Times"/>
          <w:szCs w:val="24"/>
        </w:rPr>
        <w:t>/H</w:t>
      </w:r>
      <w:r w:rsidR="00EE1589" w:rsidRPr="00E9166F">
        <w:rPr>
          <w:rFonts w:ascii="Times" w:hAnsi="Times"/>
          <w:szCs w:val="24"/>
          <w:vertAlign w:val="subscript"/>
        </w:rPr>
        <w:t>2</w:t>
      </w:r>
      <w:r w:rsidR="00EE1589" w:rsidRPr="00E9166F">
        <w:rPr>
          <w:rFonts w:ascii="Times" w:hAnsi="Times"/>
          <w:szCs w:val="24"/>
        </w:rPr>
        <w:t xml:space="preserve">O to yield the title compound as yellow crystals (1.19 g 4.70 </w:t>
      </w:r>
      <w:proofErr w:type="spellStart"/>
      <w:r w:rsidR="00EE1589" w:rsidRPr="00E9166F">
        <w:rPr>
          <w:rFonts w:ascii="Times" w:hAnsi="Times"/>
          <w:szCs w:val="24"/>
        </w:rPr>
        <w:t>mmol</w:t>
      </w:r>
      <w:proofErr w:type="spellEnd"/>
      <w:r w:rsidR="00EE1589" w:rsidRPr="00E9166F">
        <w:rPr>
          <w:rFonts w:ascii="Times" w:hAnsi="Times"/>
          <w:szCs w:val="24"/>
        </w:rPr>
        <w:t>, 47%).</w:t>
      </w:r>
    </w:p>
    <w:p w:rsidR="00EE1589" w:rsidRPr="00E9166F" w:rsidRDefault="00EE1589" w:rsidP="00E9166F">
      <w:pPr>
        <w:jc w:val="both"/>
        <w:rPr>
          <w:rFonts w:ascii="Times" w:hAnsi="Times"/>
          <w:szCs w:val="24"/>
        </w:rPr>
      </w:pPr>
      <w:proofErr w:type="spellStart"/>
      <w:r w:rsidRPr="00E9166F">
        <w:rPr>
          <w:rFonts w:ascii="Times" w:hAnsi="Times"/>
          <w:szCs w:val="24"/>
        </w:rPr>
        <w:t>m.p</w:t>
      </w:r>
      <w:proofErr w:type="spellEnd"/>
      <w:r w:rsidRPr="00E9166F">
        <w:rPr>
          <w:rFonts w:ascii="Times" w:hAnsi="Times"/>
          <w:szCs w:val="24"/>
        </w:rPr>
        <w:t xml:space="preserve">: 75 °C (lit: 76 – 77 °C). </w:t>
      </w:r>
      <w:r w:rsidRPr="00E9166F">
        <w:rPr>
          <w:rFonts w:ascii="Times" w:hAnsi="Times"/>
          <w:szCs w:val="24"/>
          <w:vertAlign w:val="superscript"/>
        </w:rPr>
        <w:t>1</w:t>
      </w:r>
      <w:r w:rsidRPr="00E9166F">
        <w:rPr>
          <w:rFonts w:ascii="Times" w:hAnsi="Times"/>
          <w:szCs w:val="24"/>
        </w:rPr>
        <w:t>H NMR (300 MHz, CDCl</w:t>
      </w:r>
      <w:r w:rsidRPr="00E9166F">
        <w:rPr>
          <w:rFonts w:ascii="Times" w:hAnsi="Times"/>
          <w:szCs w:val="24"/>
          <w:vertAlign w:val="subscript"/>
        </w:rPr>
        <w:t>3</w:t>
      </w:r>
      <w:r w:rsidRPr="00E9166F">
        <w:rPr>
          <w:rFonts w:ascii="Times" w:hAnsi="Times"/>
          <w:szCs w:val="24"/>
        </w:rPr>
        <w:t>): δ 3.94 (3H, s, H</w:t>
      </w:r>
      <w:r w:rsidRPr="00E9166F">
        <w:rPr>
          <w:rFonts w:ascii="Times" w:hAnsi="Times"/>
          <w:szCs w:val="24"/>
          <w:vertAlign w:val="superscript"/>
        </w:rPr>
        <w:t>2’</w:t>
      </w:r>
      <w:r w:rsidRPr="00E9166F">
        <w:rPr>
          <w:rFonts w:ascii="Times" w:hAnsi="Times"/>
          <w:szCs w:val="24"/>
        </w:rPr>
        <w:t xml:space="preserve">), 7.57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4</w:t>
      </w:r>
      <w:r w:rsidRPr="00E9166F">
        <w:rPr>
          <w:rFonts w:ascii="Times" w:hAnsi="Times"/>
          <w:szCs w:val="24"/>
        </w:rPr>
        <w:t xml:space="preserve">), 8.07 (1H, d, </w:t>
      </w:r>
      <w:r w:rsidRPr="00E9166F">
        <w:rPr>
          <w:rFonts w:ascii="Times" w:hAnsi="Times"/>
          <w:i/>
          <w:szCs w:val="24"/>
        </w:rPr>
        <w:t xml:space="preserve">J </w:t>
      </w:r>
      <w:r w:rsidRPr="00E9166F">
        <w:rPr>
          <w:rFonts w:ascii="Times" w:hAnsi="Times"/>
          <w:szCs w:val="24"/>
        </w:rPr>
        <w:t>5.4, H</w:t>
      </w:r>
      <w:r w:rsidRPr="00E9166F">
        <w:rPr>
          <w:rFonts w:ascii="Times" w:hAnsi="Times"/>
          <w:szCs w:val="24"/>
          <w:vertAlign w:val="superscript"/>
        </w:rPr>
        <w:t>5</w:t>
      </w:r>
      <w:r w:rsidRPr="00E9166F">
        <w:rPr>
          <w:rFonts w:ascii="Times" w:hAnsi="Times"/>
          <w:szCs w:val="24"/>
        </w:rPr>
        <w:t xml:space="preserve">). </w:t>
      </w:r>
      <w:r w:rsidRPr="00E9166F">
        <w:rPr>
          <w:rFonts w:ascii="Times" w:hAnsi="Times"/>
          <w:szCs w:val="24"/>
          <w:vertAlign w:val="superscript"/>
        </w:rPr>
        <w:t>19</w:t>
      </w:r>
      <w:r w:rsidRPr="00E9166F">
        <w:rPr>
          <w:rFonts w:ascii="Times" w:hAnsi="Times"/>
          <w:szCs w:val="24"/>
        </w:rPr>
        <w:t>F-NMR (282 MHz, CDCl</w:t>
      </w:r>
      <w:r w:rsidRPr="00E9166F">
        <w:rPr>
          <w:rFonts w:ascii="Times" w:hAnsi="Times"/>
          <w:szCs w:val="24"/>
          <w:vertAlign w:val="subscript"/>
        </w:rPr>
        <w:t>3</w:t>
      </w:r>
      <w:r w:rsidRPr="00E9166F">
        <w:rPr>
          <w:rFonts w:ascii="Times" w:hAnsi="Times"/>
          <w:szCs w:val="24"/>
        </w:rPr>
        <w:t>): δ -</w:t>
      </w:r>
      <w:proofErr w:type="gramStart"/>
      <w:r w:rsidRPr="00E9166F">
        <w:rPr>
          <w:rFonts w:ascii="Times" w:hAnsi="Times"/>
          <w:szCs w:val="24"/>
        </w:rPr>
        <w:t>75.93 .</w:t>
      </w:r>
      <w:proofErr w:type="gramEnd"/>
      <w:r w:rsidRPr="00E9166F">
        <w:rPr>
          <w:rFonts w:ascii="Times" w:hAnsi="Times"/>
          <w:szCs w:val="24"/>
        </w:rPr>
        <w:t xml:space="preserve"> IR (film): </w:t>
      </w:r>
      <w:proofErr w:type="spellStart"/>
      <w:r w:rsidRPr="00E9166F">
        <w:rPr>
          <w:rFonts w:ascii="Times" w:hAnsi="Times"/>
          <w:i/>
          <w:szCs w:val="24"/>
        </w:rPr>
        <w:t>v</w:t>
      </w:r>
      <w:r w:rsidRPr="00E9166F">
        <w:rPr>
          <w:rFonts w:ascii="Times" w:hAnsi="Times"/>
          <w:szCs w:val="24"/>
          <w:vertAlign w:val="subscript"/>
        </w:rPr>
        <w:t>max</w:t>
      </w:r>
      <w:proofErr w:type="spellEnd"/>
      <w:r w:rsidRPr="00E9166F">
        <w:rPr>
          <w:rFonts w:ascii="Times" w:hAnsi="Times"/>
          <w:szCs w:val="24"/>
        </w:rPr>
        <w:t>/cm</w:t>
      </w:r>
      <w:r w:rsidRPr="00E9166F">
        <w:rPr>
          <w:rFonts w:ascii="Times" w:hAnsi="Times"/>
          <w:szCs w:val="24"/>
          <w:vertAlign w:val="superscript"/>
        </w:rPr>
        <w:t>-1</w:t>
      </w:r>
      <w:r w:rsidRPr="00E9166F">
        <w:rPr>
          <w:rFonts w:ascii="Times" w:hAnsi="Times"/>
          <w:szCs w:val="24"/>
        </w:rPr>
        <w:t xml:space="preserve"> 1735, 1689, 1583, 1197, 1153. HRMS (ESI+): </w:t>
      </w:r>
      <w:r w:rsidRPr="00E9166F">
        <w:rPr>
          <w:rFonts w:ascii="Times" w:hAnsi="Times"/>
          <w:i/>
          <w:szCs w:val="24"/>
        </w:rPr>
        <w:t xml:space="preserve">m/z </w:t>
      </w:r>
      <w:proofErr w:type="spellStart"/>
      <w:r w:rsidRPr="00E9166F">
        <w:rPr>
          <w:rFonts w:ascii="Times" w:hAnsi="Times"/>
          <w:szCs w:val="24"/>
        </w:rPr>
        <w:t>calcd</w:t>
      </w:r>
      <w:proofErr w:type="spellEnd"/>
      <w:r w:rsidRPr="00E9166F">
        <w:rPr>
          <w:rFonts w:ascii="Times" w:hAnsi="Times"/>
          <w:szCs w:val="24"/>
        </w:rPr>
        <w:t xml:space="preserve"> for [</w:t>
      </w:r>
      <w:proofErr w:type="spellStart"/>
      <w:r w:rsidRPr="00E9166F">
        <w:rPr>
          <w:rFonts w:ascii="Times" w:hAnsi="Times"/>
          <w:szCs w:val="24"/>
        </w:rPr>
        <w:t>MNa</w:t>
      </w:r>
      <w:proofErr w:type="spellEnd"/>
      <w:r w:rsidRPr="00E9166F">
        <w:rPr>
          <w:rFonts w:ascii="Times" w:hAnsi="Times"/>
          <w:szCs w:val="24"/>
        </w:rPr>
        <w:t>]</w:t>
      </w:r>
      <w:r w:rsidRPr="00E9166F">
        <w:rPr>
          <w:rFonts w:ascii="Times" w:hAnsi="Times"/>
          <w:szCs w:val="24"/>
          <w:vertAlign w:val="superscript"/>
        </w:rPr>
        <w:t>+</w:t>
      </w:r>
      <w:r w:rsidRPr="00E9166F">
        <w:rPr>
          <w:rFonts w:ascii="Times" w:hAnsi="Times"/>
          <w:szCs w:val="24"/>
        </w:rPr>
        <w:t xml:space="preserve"> 275.99182, found 275.99127. Anal </w:t>
      </w:r>
      <w:proofErr w:type="spellStart"/>
      <w:r w:rsidRPr="00E9166F">
        <w:rPr>
          <w:rFonts w:ascii="Times" w:hAnsi="Times"/>
          <w:szCs w:val="24"/>
        </w:rPr>
        <w:t>calcd</w:t>
      </w:r>
      <w:proofErr w:type="spellEnd"/>
      <w:r w:rsidRPr="00E9166F">
        <w:rPr>
          <w:rFonts w:ascii="Times" w:hAnsi="Times"/>
          <w:szCs w:val="24"/>
        </w:rPr>
        <w:t xml:space="preserve"> for C</w:t>
      </w:r>
      <w:r w:rsidRPr="00E9166F">
        <w:rPr>
          <w:rFonts w:ascii="Times" w:hAnsi="Times"/>
          <w:szCs w:val="24"/>
          <w:vertAlign w:val="subscript"/>
        </w:rPr>
        <w:t>8</w:t>
      </w:r>
      <w:r w:rsidRPr="00E9166F">
        <w:rPr>
          <w:rFonts w:ascii="Times" w:hAnsi="Times"/>
          <w:szCs w:val="24"/>
        </w:rPr>
        <w:t>H</w:t>
      </w:r>
      <w:r w:rsidRPr="00E9166F">
        <w:rPr>
          <w:rFonts w:ascii="Times" w:hAnsi="Times"/>
          <w:szCs w:val="24"/>
          <w:vertAlign w:val="subscript"/>
        </w:rPr>
        <w:t>6</w:t>
      </w:r>
      <w:r w:rsidRPr="00E9166F">
        <w:rPr>
          <w:rFonts w:ascii="Times" w:hAnsi="Times"/>
          <w:szCs w:val="24"/>
        </w:rPr>
        <w:t>F</w:t>
      </w:r>
      <w:r w:rsidRPr="00E9166F">
        <w:rPr>
          <w:rFonts w:ascii="Times" w:hAnsi="Times"/>
          <w:szCs w:val="24"/>
          <w:vertAlign w:val="subscript"/>
        </w:rPr>
        <w:t>3</w:t>
      </w:r>
      <w:r w:rsidRPr="00E9166F">
        <w:rPr>
          <w:rFonts w:ascii="Times" w:hAnsi="Times"/>
          <w:szCs w:val="24"/>
        </w:rPr>
        <w:t>NO</w:t>
      </w:r>
      <w:r w:rsidRPr="00E9166F">
        <w:rPr>
          <w:rFonts w:ascii="Times" w:hAnsi="Times"/>
          <w:szCs w:val="24"/>
          <w:vertAlign w:val="subscript"/>
        </w:rPr>
        <w:t>3</w:t>
      </w:r>
      <w:r w:rsidRPr="00E9166F">
        <w:rPr>
          <w:rFonts w:ascii="Times" w:hAnsi="Times"/>
          <w:szCs w:val="24"/>
        </w:rPr>
        <w:t>S: C, 37.95; H, 2.39; N, 5.53, found: C, 38.22; H, 2.34; N, 5.58. Spectral data match those reported in the literature.</w:t>
      </w:r>
      <w:hyperlink w:anchor="_ENREF_44" w:tooltip="Coutts, 1981 #118" w:history="1"/>
      <w:hyperlink w:anchor="_ENREF_103" w:tooltip="Coutts, 1981 #118" w:history="1">
        <w:r w:rsidR="00135ED3"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 </w:instrText>
        </w:r>
        <w:r w:rsidR="00135ED3" w:rsidRPr="00E9166F">
          <w:rPr>
            <w:rFonts w:ascii="Times" w:hAnsi="Times"/>
            <w:szCs w:val="24"/>
          </w:rP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rsidRPr="00E9166F">
          <w:rPr>
            <w:rFonts w:ascii="Times" w:hAnsi="Times"/>
            <w:szCs w:val="24"/>
          </w:rPr>
          <w:instrText xml:space="preserve"> ADDIN EN.CITE.DATA </w:instrText>
        </w:r>
        <w:r w:rsidR="00135ED3" w:rsidRPr="00E9166F">
          <w:rPr>
            <w:rFonts w:ascii="Times" w:hAnsi="Times"/>
            <w:szCs w:val="24"/>
          </w:rPr>
        </w:r>
        <w:r w:rsidR="00135ED3" w:rsidRPr="00E9166F">
          <w:rPr>
            <w:rFonts w:ascii="Times" w:hAnsi="Times"/>
            <w:szCs w:val="24"/>
          </w:rPr>
          <w:fldChar w:fldCharType="end"/>
        </w:r>
        <w:r w:rsidR="00135ED3" w:rsidRPr="00E9166F">
          <w:rPr>
            <w:rFonts w:ascii="Times" w:hAnsi="Times"/>
            <w:szCs w:val="24"/>
          </w:rPr>
        </w:r>
        <w:r w:rsidR="00135ED3" w:rsidRPr="00E9166F">
          <w:rPr>
            <w:rFonts w:ascii="Times" w:hAnsi="Times"/>
            <w:szCs w:val="24"/>
          </w:rPr>
          <w:fldChar w:fldCharType="separate"/>
        </w:r>
        <w:r w:rsidRPr="00E9166F">
          <w:rPr>
            <w:rFonts w:ascii="Times" w:hAnsi="Times"/>
            <w:noProof/>
            <w:szCs w:val="24"/>
            <w:vertAlign w:val="superscript"/>
          </w:rPr>
          <w:t>103</w:t>
        </w:r>
        <w:r w:rsidR="00135ED3" w:rsidRPr="00E9166F">
          <w:rPr>
            <w:rFonts w:ascii="Times" w:hAnsi="Times"/>
            <w:szCs w:val="24"/>
          </w:rPr>
          <w:fldChar w:fldCharType="end"/>
        </w:r>
      </w:hyperlink>
    </w:p>
    <w:p w:rsidR="00911FCA" w:rsidRPr="00E9166F" w:rsidRDefault="00911FCA" w:rsidP="00E9166F">
      <w:pPr>
        <w:spacing w:after="0" w:line="240" w:lineRule="auto"/>
        <w:jc w:val="both"/>
        <w:rPr>
          <w:rFonts w:ascii="Times" w:eastAsiaTheme="majorEastAsia" w:hAnsi="Times" w:cstheme="majorBidi"/>
          <w:bCs/>
          <w:noProof/>
          <w:color w:val="000000" w:themeColor="text1"/>
          <w:szCs w:val="24"/>
        </w:rPr>
      </w:pPr>
      <w:bookmarkStart w:id="81" w:name="_ENREF_103"/>
      <w:r w:rsidRPr="00E9166F">
        <w:rPr>
          <w:rFonts w:ascii="Times" w:eastAsiaTheme="majorEastAsia" w:hAnsi="Times" w:cstheme="majorBidi"/>
          <w:bCs/>
          <w:noProof/>
          <w:color w:val="000000" w:themeColor="text1"/>
          <w:szCs w:val="24"/>
        </w:rPr>
        <w:t>103.</w:t>
      </w:r>
      <w:r w:rsidRPr="00E9166F">
        <w:rPr>
          <w:rFonts w:ascii="Times" w:eastAsiaTheme="majorEastAsia" w:hAnsi="Times" w:cstheme="majorBidi"/>
          <w:bCs/>
          <w:noProof/>
          <w:color w:val="000000" w:themeColor="text1"/>
          <w:szCs w:val="24"/>
        </w:rPr>
        <w:tab/>
        <w:t xml:space="preserve">Coutts, I. G. C.; Edwards, M.; Richards, D. J., Mild selective hydrolysis of the methyl esters of some ortho-substituted aromatic carboxylic acids. </w:t>
      </w:r>
      <w:r w:rsidRPr="00E9166F">
        <w:rPr>
          <w:rFonts w:ascii="Times" w:eastAsiaTheme="majorEastAsia" w:hAnsi="Times" w:cstheme="majorBidi"/>
          <w:bCs/>
          <w:i/>
          <w:noProof/>
          <w:color w:val="000000" w:themeColor="text1"/>
          <w:szCs w:val="24"/>
        </w:rPr>
        <w:t xml:space="preserve">Synthesis </w:t>
      </w:r>
      <w:r w:rsidRPr="00E9166F">
        <w:rPr>
          <w:rFonts w:ascii="Times" w:eastAsiaTheme="majorEastAsia" w:hAnsi="Times" w:cstheme="majorBidi"/>
          <w:b/>
          <w:bCs/>
          <w:noProof/>
          <w:color w:val="000000" w:themeColor="text1"/>
          <w:szCs w:val="24"/>
        </w:rPr>
        <w:t>1981,</w:t>
      </w:r>
      <w:r w:rsidRPr="00E9166F">
        <w:rPr>
          <w:rFonts w:ascii="Times" w:eastAsiaTheme="majorEastAsia" w:hAnsi="Times" w:cstheme="majorBidi"/>
          <w:bCs/>
          <w:noProof/>
          <w:color w:val="000000" w:themeColor="text1"/>
          <w:szCs w:val="24"/>
        </w:rPr>
        <w:t xml:space="preserve"> </w:t>
      </w:r>
      <w:r w:rsidRPr="00E9166F">
        <w:rPr>
          <w:rFonts w:ascii="Times" w:eastAsiaTheme="majorEastAsia" w:hAnsi="Times" w:cstheme="majorBidi"/>
          <w:bCs/>
          <w:i/>
          <w:noProof/>
          <w:color w:val="000000" w:themeColor="text1"/>
          <w:szCs w:val="24"/>
        </w:rPr>
        <w:t>13</w:t>
      </w:r>
      <w:r w:rsidRPr="00E9166F">
        <w:rPr>
          <w:rFonts w:ascii="Times" w:eastAsiaTheme="majorEastAsia" w:hAnsi="Times" w:cstheme="majorBidi"/>
          <w:bCs/>
          <w:noProof/>
          <w:color w:val="000000" w:themeColor="text1"/>
          <w:szCs w:val="24"/>
        </w:rPr>
        <w:t>, 487-9.</w:t>
      </w:r>
      <w:bookmarkEnd w:id="81"/>
    </w:p>
    <w:p w:rsidR="00911FCA" w:rsidRPr="00E9166F" w:rsidRDefault="00911FCA" w:rsidP="00E9166F">
      <w:pPr>
        <w:jc w:val="both"/>
        <w:rPr>
          <w:rFonts w:ascii="Times" w:hAnsi="Times"/>
          <w:szCs w:val="24"/>
        </w:rPr>
      </w:pPr>
    </w:p>
    <w:p w:rsidR="00EE1589" w:rsidRPr="00E9166F" w:rsidRDefault="00EE1589" w:rsidP="00E9166F">
      <w:pPr>
        <w:jc w:val="both"/>
        <w:rPr>
          <w:rFonts w:ascii="Times" w:hAnsi="Times"/>
          <w:b/>
          <w:szCs w:val="24"/>
          <w:u w:val="single"/>
        </w:rPr>
      </w:pPr>
      <w:proofErr w:type="spellStart"/>
      <w:proofErr w:type="gramStart"/>
      <w:r w:rsidRPr="00E9166F">
        <w:rPr>
          <w:rFonts w:ascii="Times" w:hAnsi="Times"/>
          <w:b/>
          <w:i/>
          <w:szCs w:val="24"/>
          <w:u w:val="single"/>
        </w:rPr>
        <w:t>tert</w:t>
      </w:r>
      <w:proofErr w:type="spellEnd"/>
      <w:r w:rsidRPr="00E9166F">
        <w:rPr>
          <w:rFonts w:ascii="Times" w:hAnsi="Times"/>
          <w:b/>
          <w:szCs w:val="24"/>
          <w:u w:val="single"/>
        </w:rPr>
        <w:t>-Butyl</w:t>
      </w:r>
      <w:proofErr w:type="gramEnd"/>
      <w:r w:rsidRPr="00E9166F">
        <w:rPr>
          <w:rFonts w:ascii="Times" w:hAnsi="Times"/>
          <w:b/>
          <w:szCs w:val="24"/>
          <w:u w:val="single"/>
        </w:rPr>
        <w:t xml:space="preserve"> (3-(4,4,5,5-tetramethyl-1,3,2-dioxaborolan-2-yl)phenyl)sulfonylcarbamate </w:t>
      </w:r>
      <w:commentRangeStart w:id="82"/>
      <w:r w:rsidRPr="00E9166F">
        <w:rPr>
          <w:rFonts w:ascii="Times" w:hAnsi="Times"/>
          <w:b/>
          <w:szCs w:val="24"/>
          <w:u w:val="single"/>
        </w:rPr>
        <w:t>(</w:t>
      </w:r>
      <w:r w:rsidR="00135ED3" w:rsidRPr="00E9166F">
        <w:rPr>
          <w:rFonts w:ascii="Times" w:hAnsi="Times"/>
          <w:b/>
          <w:szCs w:val="24"/>
          <w:u w:val="single"/>
        </w:rPr>
        <w:fldChar w:fldCharType="begin"/>
      </w:r>
      <w:r w:rsidRPr="00E9166F">
        <w:rPr>
          <w:rFonts w:ascii="Times" w:hAnsi="Times"/>
          <w:b/>
          <w:szCs w:val="24"/>
          <w:u w:val="single"/>
        </w:rPr>
        <w:instrText xml:space="preserve"> REF _Ref339459407 \h </w:instrText>
      </w:r>
      <w:r w:rsidR="00135ED3" w:rsidRPr="00E9166F">
        <w:rPr>
          <w:rFonts w:ascii="Times" w:hAnsi="Times"/>
          <w:b/>
          <w:szCs w:val="24"/>
          <w:u w:val="single"/>
        </w:rPr>
      </w:r>
      <w:r w:rsidR="00135ED3" w:rsidRPr="00E9166F">
        <w:rPr>
          <w:rFonts w:ascii="Times" w:hAnsi="Times"/>
          <w:b/>
          <w:szCs w:val="24"/>
          <w:u w:val="single"/>
        </w:rPr>
        <w:fldChar w:fldCharType="separate"/>
      </w:r>
      <w:r w:rsidRPr="00E9166F">
        <w:rPr>
          <w:rFonts w:ascii="Times" w:hAnsi="Times"/>
          <w:b/>
          <w:noProof/>
          <w:szCs w:val="24"/>
        </w:rPr>
        <w:t>48</w:t>
      </w:r>
      <w:r w:rsidR="00135ED3" w:rsidRPr="00E9166F">
        <w:rPr>
          <w:rFonts w:ascii="Times" w:hAnsi="Times"/>
          <w:b/>
          <w:szCs w:val="24"/>
          <w:u w:val="single"/>
        </w:rPr>
        <w:fldChar w:fldCharType="end"/>
      </w:r>
      <w:r w:rsidRPr="00E9166F">
        <w:rPr>
          <w:rFonts w:ascii="Times" w:hAnsi="Times"/>
          <w:b/>
          <w:szCs w:val="24"/>
          <w:u w:val="single"/>
        </w:rPr>
        <w:t>)</w:t>
      </w:r>
      <w:commentRangeEnd w:id="82"/>
      <w:r w:rsidR="00C84E0C">
        <w:rPr>
          <w:rStyle w:val="CommentReference"/>
        </w:rPr>
        <w:commentReference w:id="82"/>
      </w:r>
    </w:p>
    <w:p w:rsidR="00EE1589" w:rsidRPr="00E9166F" w:rsidRDefault="00110EE9" w:rsidP="00E9166F">
      <w:pPr>
        <w:jc w:val="both"/>
        <w:rPr>
          <w:rFonts w:ascii="Times" w:hAnsi="Times"/>
          <w:b/>
          <w:szCs w:val="24"/>
          <w:u w:val="single"/>
        </w:rPr>
      </w:pPr>
      <w:commentRangeStart w:id="83"/>
      <w:r>
        <w:rPr>
          <w:rFonts w:ascii="Times" w:hAnsi="Times"/>
          <w:noProof/>
          <w:szCs w:val="24"/>
        </w:rPr>
        <w:pict>
          <v:shape id="_x0000_s1038" type="#_x0000_t75" style="position:absolute;left:0;text-align:left;margin-left:0;margin-top:.7pt;width:110.25pt;height:120pt;z-index:251675648;mso-wrap-distance-left:21.6pt;mso-wrap-distance-right:21.6pt;mso-position-horizontal:left">
            <v:imagedata r:id="rId56" o:title=""/>
            <w10:wrap type="square"/>
          </v:shape>
          <o:OLEObject Type="Embed" ProgID="ChemDraw.Document.6.0" ShapeID="_x0000_s1038" DrawAspect="Content" ObjectID="_1453292784" r:id="rId57"/>
        </w:pict>
      </w:r>
      <w:commentRangeEnd w:id="83"/>
      <w:r w:rsidR="00C84E0C">
        <w:rPr>
          <w:rStyle w:val="CommentReference"/>
        </w:rPr>
        <w:commentReference w:id="83"/>
      </w:r>
      <w:r w:rsidR="00EE1589" w:rsidRPr="00E9166F">
        <w:rPr>
          <w:rFonts w:ascii="Times" w:hAnsi="Times"/>
          <w:szCs w:val="24"/>
        </w:rPr>
        <w:t>3-(4</w:t>
      </w:r>
      <w:proofErr w:type="gramStart"/>
      <w:r w:rsidR="00EE1589" w:rsidRPr="00E9166F">
        <w:rPr>
          <w:rFonts w:ascii="Times" w:hAnsi="Times"/>
          <w:szCs w:val="24"/>
        </w:rPr>
        <w:t>,4,5,5</w:t>
      </w:r>
      <w:proofErr w:type="gramEnd"/>
      <w:r w:rsidR="00EE1589" w:rsidRPr="00E9166F">
        <w:rPr>
          <w:rFonts w:ascii="Times" w:hAnsi="Times"/>
          <w:szCs w:val="24"/>
        </w:rPr>
        <w:t>-</w:t>
      </w:r>
      <w:ins w:id="84" w:author="Matthew Todd" w:date="2014-02-05T11:47:00Z">
        <w:r w:rsidR="00994336">
          <w:rPr>
            <w:rFonts w:ascii="Times" w:hAnsi="Times"/>
            <w:szCs w:val="24"/>
          </w:rPr>
          <w:t>T</w:t>
        </w:r>
      </w:ins>
      <w:del w:id="85" w:author="Matthew Todd" w:date="2014-02-05T11:47:00Z">
        <w:r w:rsidR="00EE1589" w:rsidRPr="00E9166F" w:rsidDel="00994336">
          <w:rPr>
            <w:rFonts w:ascii="Times" w:hAnsi="Times"/>
            <w:szCs w:val="24"/>
          </w:rPr>
          <w:delText>t</w:delText>
        </w:r>
      </w:del>
      <w:r w:rsidR="00EE1589" w:rsidRPr="00E9166F">
        <w:rPr>
          <w:rFonts w:ascii="Times" w:hAnsi="Times"/>
          <w:szCs w:val="24"/>
        </w:rPr>
        <w:t xml:space="preserve">etramethyl-1,3,2-dioxaborolan-2-yl)benzenesulfondamide </w:t>
      </w:r>
      <w:r w:rsidR="00966260">
        <w:fldChar w:fldCharType="begin"/>
      </w:r>
      <w:r w:rsidR="00966260">
        <w:instrText xml:space="preserve"> REF _Ref338943784 \h  \* MERGEFORMAT </w:instrText>
      </w:r>
      <w:r w:rsidR="00966260">
        <w:fldChar w:fldCharType="separate"/>
      </w:r>
      <w:r w:rsidR="00EE1589" w:rsidRPr="00E9166F">
        <w:rPr>
          <w:rFonts w:ascii="Times" w:hAnsi="Times"/>
          <w:b/>
          <w:noProof/>
          <w:color w:val="000000" w:themeColor="text1"/>
          <w:szCs w:val="24"/>
        </w:rPr>
        <w:t>41</w:t>
      </w:r>
      <w:r w:rsidR="00966260">
        <w:fldChar w:fldCharType="end"/>
      </w:r>
      <w:r w:rsidR="00EE1589" w:rsidRPr="00E9166F">
        <w:rPr>
          <w:rFonts w:ascii="Times" w:hAnsi="Times"/>
          <w:szCs w:val="24"/>
        </w:rPr>
        <w:t xml:space="preserve"> (142 mg, </w:t>
      </w:r>
      <w:commentRangeStart w:id="86"/>
      <w:r w:rsidR="00EE1589" w:rsidRPr="00E9166F">
        <w:rPr>
          <w:rFonts w:ascii="Times" w:hAnsi="Times"/>
          <w:szCs w:val="24"/>
        </w:rPr>
        <w:t>0.50</w:t>
      </w:r>
      <w:ins w:id="87" w:author="Matthew Todd" w:date="2014-02-05T11:47:00Z">
        <w:r w:rsidR="00994336">
          <w:rPr>
            <w:rFonts w:ascii="Times" w:hAnsi="Times"/>
            <w:szCs w:val="24"/>
          </w:rPr>
          <w:t>X</w:t>
        </w:r>
      </w:ins>
      <w:commentRangeEnd w:id="86"/>
      <w:ins w:id="88" w:author="Matthew Todd" w:date="2014-02-05T11:49:00Z">
        <w:r w:rsidR="00994336">
          <w:rPr>
            <w:rStyle w:val="CommentReference"/>
          </w:rPr>
          <w:commentReference w:id="86"/>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1.0 </w:t>
      </w:r>
      <w:proofErr w:type="spellStart"/>
      <w:r w:rsidR="00EE1589" w:rsidRPr="00E9166F">
        <w:rPr>
          <w:rFonts w:ascii="Times" w:hAnsi="Times"/>
          <w:szCs w:val="24"/>
        </w:rPr>
        <w:t>eq</w:t>
      </w:r>
      <w:proofErr w:type="spellEnd"/>
      <w:r w:rsidR="00EE1589" w:rsidRPr="00E9166F">
        <w:rPr>
          <w:rFonts w:ascii="Times" w:hAnsi="Times"/>
          <w:szCs w:val="24"/>
        </w:rPr>
        <w:t xml:space="preserve">) and </w:t>
      </w:r>
      <w:commentRangeStart w:id="89"/>
      <w:r w:rsidR="00EE1589" w:rsidRPr="00E9166F">
        <w:rPr>
          <w:rFonts w:ascii="Times" w:hAnsi="Times"/>
          <w:i/>
          <w:szCs w:val="24"/>
        </w:rPr>
        <w:t>Boc</w:t>
      </w:r>
      <w:r w:rsidR="00EE1589" w:rsidRPr="00E9166F">
        <w:rPr>
          <w:rFonts w:ascii="Times" w:hAnsi="Times"/>
          <w:szCs w:val="24"/>
          <w:vertAlign w:val="subscript"/>
        </w:rPr>
        <w:t>2</w:t>
      </w:r>
      <w:r w:rsidR="00EE1589" w:rsidRPr="00E9166F">
        <w:rPr>
          <w:rFonts w:ascii="Times" w:hAnsi="Times"/>
          <w:szCs w:val="24"/>
        </w:rPr>
        <w:t>O</w:t>
      </w:r>
      <w:commentRangeEnd w:id="89"/>
      <w:r w:rsidR="00994336">
        <w:rPr>
          <w:rStyle w:val="CommentReference"/>
        </w:rPr>
        <w:commentReference w:id="89"/>
      </w:r>
      <w:r w:rsidR="00EE1589" w:rsidRPr="00E9166F">
        <w:rPr>
          <w:rFonts w:ascii="Times" w:hAnsi="Times"/>
          <w:szCs w:val="24"/>
        </w:rPr>
        <w:t xml:space="preserve"> (103 mg, 0.47</w:t>
      </w:r>
      <w:ins w:id="90" w:author="Matthew Todd" w:date="2014-02-05T11:47:00Z">
        <w:r w:rsidR="00994336">
          <w:rPr>
            <w:rFonts w:ascii="Times" w:hAnsi="Times"/>
            <w:szCs w:val="24"/>
          </w:rPr>
          <w:t>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0.9 </w:t>
      </w:r>
      <w:proofErr w:type="spellStart"/>
      <w:r w:rsidR="00EE1589" w:rsidRPr="00E9166F">
        <w:rPr>
          <w:rFonts w:ascii="Times" w:hAnsi="Times"/>
          <w:szCs w:val="24"/>
        </w:rPr>
        <w:t>eq</w:t>
      </w:r>
      <w:proofErr w:type="spellEnd"/>
      <w:r w:rsidR="00EE1589" w:rsidRPr="00E9166F">
        <w:rPr>
          <w:rFonts w:ascii="Times" w:hAnsi="Times"/>
          <w:szCs w:val="24"/>
        </w:rPr>
        <w:t>), DMAP (10.0 mg, 0.08</w:t>
      </w:r>
      <w:ins w:id="91" w:author="Matthew Todd" w:date="2014-02-05T11:48:00Z">
        <w:r w:rsidR="00994336">
          <w:rPr>
            <w:rFonts w:ascii="Times" w:hAnsi="Times"/>
            <w:szCs w:val="24"/>
          </w:rPr>
          <w:t>XX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xml:space="preserve">, 0.2 </w:t>
      </w:r>
      <w:proofErr w:type="spellStart"/>
      <w:r w:rsidR="00EE1589" w:rsidRPr="00E9166F">
        <w:rPr>
          <w:rFonts w:ascii="Times" w:hAnsi="Times"/>
          <w:szCs w:val="24"/>
        </w:rPr>
        <w:t>eq</w:t>
      </w:r>
      <w:proofErr w:type="spellEnd"/>
      <w:r w:rsidR="00EE1589" w:rsidRPr="00E9166F">
        <w:rPr>
          <w:rFonts w:ascii="Times" w:hAnsi="Times"/>
          <w:szCs w:val="24"/>
        </w:rPr>
        <w:t>) and Et</w:t>
      </w:r>
      <w:r w:rsidR="00EE1589" w:rsidRPr="00E9166F">
        <w:rPr>
          <w:rFonts w:ascii="Times" w:hAnsi="Times"/>
          <w:szCs w:val="24"/>
          <w:vertAlign w:val="subscript"/>
        </w:rPr>
        <w:t>3</w:t>
      </w:r>
      <w:r w:rsidR="00EE1589" w:rsidRPr="00E9166F">
        <w:rPr>
          <w:rFonts w:ascii="Times" w:hAnsi="Times"/>
          <w:szCs w:val="24"/>
        </w:rPr>
        <w:t xml:space="preserve">N (0.08 mL, 0.57 </w:t>
      </w:r>
      <w:proofErr w:type="spellStart"/>
      <w:r w:rsidR="00EE1589" w:rsidRPr="00E9166F">
        <w:rPr>
          <w:rFonts w:ascii="Times" w:hAnsi="Times"/>
          <w:szCs w:val="24"/>
        </w:rPr>
        <w:t>mmol</w:t>
      </w:r>
      <w:proofErr w:type="spellEnd"/>
      <w:r w:rsidR="00EE1589" w:rsidRPr="00E9166F">
        <w:rPr>
          <w:rFonts w:ascii="Times" w:hAnsi="Times"/>
          <w:szCs w:val="24"/>
        </w:rPr>
        <w:t xml:space="preserve">, 1.1 </w:t>
      </w:r>
      <w:proofErr w:type="spellStart"/>
      <w:r w:rsidR="00EE1589" w:rsidRPr="00E9166F">
        <w:rPr>
          <w:rFonts w:ascii="Times" w:hAnsi="Times"/>
          <w:szCs w:val="24"/>
        </w:rPr>
        <w:t>eq</w:t>
      </w:r>
      <w:proofErr w:type="spellEnd"/>
      <w:r w:rsidR="00EE1589" w:rsidRPr="00E9166F">
        <w:rPr>
          <w:rFonts w:ascii="Times" w:hAnsi="Times"/>
          <w:szCs w:val="24"/>
        </w:rPr>
        <w:t>) were dissolved in 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(10 mL) and stirred at </w:t>
      </w:r>
      <w:proofErr w:type="spellStart"/>
      <w:r w:rsidR="00EE1589" w:rsidRPr="00E9166F">
        <w:rPr>
          <w:rFonts w:ascii="Times" w:hAnsi="Times"/>
          <w:szCs w:val="24"/>
        </w:rPr>
        <w:t>rt</w:t>
      </w:r>
      <w:proofErr w:type="spellEnd"/>
      <w:r w:rsidR="00EE1589" w:rsidRPr="00E9166F">
        <w:rPr>
          <w:rFonts w:ascii="Times" w:hAnsi="Times"/>
          <w:szCs w:val="24"/>
        </w:rPr>
        <w:t xml:space="preserve"> for 24 h. To the solution were added </w:t>
      </w:r>
      <w:proofErr w:type="spellStart"/>
      <w:r w:rsidR="00EE1589" w:rsidRPr="00E9166F">
        <w:rPr>
          <w:rFonts w:ascii="Times" w:hAnsi="Times"/>
          <w:szCs w:val="24"/>
        </w:rPr>
        <w:t>EtOAc</w:t>
      </w:r>
      <w:proofErr w:type="spellEnd"/>
      <w:r w:rsidR="00EE1589" w:rsidRPr="00E9166F">
        <w:rPr>
          <w:rFonts w:ascii="Times" w:hAnsi="Times"/>
          <w:szCs w:val="24"/>
        </w:rPr>
        <w:t xml:space="preserve"> (50 mL) and H</w:t>
      </w:r>
      <w:r w:rsidR="00EE1589" w:rsidRPr="00E9166F">
        <w:rPr>
          <w:rFonts w:ascii="Times" w:hAnsi="Times"/>
          <w:szCs w:val="24"/>
          <w:vertAlign w:val="subscript"/>
        </w:rPr>
        <w:t>2</w:t>
      </w:r>
      <w:r w:rsidR="00EE1589" w:rsidRPr="00E9166F">
        <w:rPr>
          <w:rFonts w:ascii="Times" w:hAnsi="Times"/>
          <w:szCs w:val="24"/>
        </w:rPr>
        <w:t>O (50 mL). The organic layer was separated, washed with H</w:t>
      </w:r>
      <w:r w:rsidR="00EE1589" w:rsidRPr="00E9166F">
        <w:rPr>
          <w:rFonts w:ascii="Times" w:hAnsi="Times"/>
          <w:szCs w:val="24"/>
          <w:vertAlign w:val="subscript"/>
        </w:rPr>
        <w:t>2</w:t>
      </w:r>
      <w:r w:rsidR="00EE1589" w:rsidRPr="00E9166F">
        <w:rPr>
          <w:rFonts w:ascii="Times" w:hAnsi="Times"/>
          <w:szCs w:val="24"/>
        </w:rPr>
        <w:t>O (2 × 30 mL) and brine (20 mL), dried over MgSO</w:t>
      </w:r>
      <w:r w:rsidR="00EE1589" w:rsidRPr="00E9166F">
        <w:rPr>
          <w:rFonts w:ascii="Times" w:hAnsi="Times"/>
          <w:szCs w:val="24"/>
          <w:vertAlign w:val="subscript"/>
        </w:rPr>
        <w:t>4</w:t>
      </w:r>
      <w:r w:rsidR="00EE1589" w:rsidRPr="00E9166F">
        <w:rPr>
          <w:rFonts w:ascii="Times" w:hAnsi="Times"/>
          <w:szCs w:val="24"/>
        </w:rPr>
        <w:t xml:space="preserve"> and conc</w:t>
      </w:r>
      <w:ins w:id="92" w:author="Matthew Todd" w:date="2014-02-05T11:48:00Z">
        <w:r w:rsidR="00994336">
          <w:rPr>
            <w:rFonts w:ascii="Times" w:hAnsi="Times"/>
            <w:szCs w:val="24"/>
          </w:rPr>
          <w:t>entrate</w:t>
        </w:r>
      </w:ins>
      <w:r w:rsidR="00EE1589" w:rsidRPr="00E9166F">
        <w:rPr>
          <w:rFonts w:ascii="Times" w:hAnsi="Times"/>
          <w:szCs w:val="24"/>
        </w:rPr>
        <w:t xml:space="preserve">d </w:t>
      </w:r>
      <w:r w:rsidR="00EE1589" w:rsidRPr="00E9166F">
        <w:rPr>
          <w:rFonts w:ascii="Times" w:hAnsi="Times"/>
          <w:i/>
          <w:szCs w:val="24"/>
        </w:rPr>
        <w:t xml:space="preserve">in vacuo </w:t>
      </w:r>
      <w:r w:rsidR="00EE1589" w:rsidRPr="00E9166F">
        <w:rPr>
          <w:rFonts w:ascii="Times" w:hAnsi="Times"/>
          <w:szCs w:val="24"/>
        </w:rPr>
        <w:t>to yield a yellow oil (119 mg)</w:t>
      </w:r>
      <w:del w:id="93" w:author="Matthew Todd" w:date="2014-02-05T11:48:00Z">
        <w:r w:rsidR="00EE1589" w:rsidRPr="00E9166F" w:rsidDel="00994336">
          <w:rPr>
            <w:rFonts w:ascii="Times" w:hAnsi="Times"/>
            <w:szCs w:val="24"/>
          </w:rPr>
          <w:delText xml:space="preserve">. This oil </w:delText>
        </w:r>
      </w:del>
      <w:ins w:id="94" w:author="Matthew Todd" w:date="2014-02-05T11:48:00Z">
        <w:r w:rsidR="00994336">
          <w:rPr>
            <w:rFonts w:ascii="Times" w:hAnsi="Times"/>
            <w:szCs w:val="24"/>
          </w:rPr>
          <w:t xml:space="preserve"> that </w:t>
        </w:r>
      </w:ins>
      <w:r w:rsidR="00EE1589" w:rsidRPr="00E9166F">
        <w:rPr>
          <w:rFonts w:ascii="Times" w:hAnsi="Times"/>
          <w:szCs w:val="24"/>
        </w:rPr>
        <w:t xml:space="preserve">was purified </w:t>
      </w:r>
      <w:del w:id="95" w:author="Matthew Todd" w:date="2014-02-05T11:48:00Z">
        <w:r w:rsidR="00EE1589" w:rsidRPr="00E9166F" w:rsidDel="00994336">
          <w:rPr>
            <w:rFonts w:ascii="Times" w:hAnsi="Times"/>
            <w:szCs w:val="24"/>
          </w:rPr>
          <w:delText xml:space="preserve">via </w:delText>
        </w:r>
      </w:del>
      <w:ins w:id="96" w:author="Matthew Todd" w:date="2014-02-05T11:48:00Z">
        <w:r w:rsidR="00994336">
          <w:rPr>
            <w:rFonts w:ascii="Times" w:hAnsi="Times"/>
            <w:szCs w:val="24"/>
          </w:rPr>
          <w:t>with</w:t>
        </w:r>
        <w:r w:rsidR="00994336" w:rsidRPr="00E9166F">
          <w:rPr>
            <w:rFonts w:ascii="Times" w:hAnsi="Times"/>
            <w:szCs w:val="24"/>
          </w:rPr>
          <w:t xml:space="preserve"> </w:t>
        </w:r>
      </w:ins>
      <w:r w:rsidR="00EE1589" w:rsidRPr="00E9166F">
        <w:rPr>
          <w:rFonts w:ascii="Times" w:hAnsi="Times"/>
          <w:szCs w:val="24"/>
        </w:rPr>
        <w:t>column chromatography (</w:t>
      </w:r>
      <w:commentRangeStart w:id="97"/>
      <w:proofErr w:type="spellStart"/>
      <w:r w:rsidR="00EE1589" w:rsidRPr="00E9166F">
        <w:rPr>
          <w:rFonts w:ascii="Times" w:hAnsi="Times"/>
          <w:szCs w:val="24"/>
        </w:rPr>
        <w:t>EtOAc</w:t>
      </w:r>
      <w:proofErr w:type="spellEnd"/>
      <w:r w:rsidR="00EE1589" w:rsidRPr="00E9166F">
        <w:rPr>
          <w:rFonts w:ascii="Times" w:hAnsi="Times"/>
          <w:szCs w:val="24"/>
        </w:rPr>
        <w:t xml:space="preserve"> 10%</w:t>
      </w:r>
      <w:commentRangeEnd w:id="97"/>
      <w:r w:rsidR="007A72E3">
        <w:rPr>
          <w:rStyle w:val="CommentReference"/>
        </w:rPr>
        <w:commentReference w:id="97"/>
      </w:r>
      <w:r w:rsidR="00EE1589" w:rsidRPr="00E9166F">
        <w:rPr>
          <w:rFonts w:ascii="Times" w:hAnsi="Times"/>
          <w:szCs w:val="24"/>
        </w:rPr>
        <w:t xml:space="preserve"> </w:t>
      </w:r>
      <w:ins w:id="98" w:author="Matthew Todd" w:date="2014-02-05T11:56:00Z">
        <w:r w:rsidR="007A72E3">
          <w:rPr>
            <w:rFonts w:cs="Times New Roman"/>
            <w:szCs w:val="24"/>
          </w:rPr>
          <w:t>to</w:t>
        </w:r>
      </w:ins>
      <w:del w:id="99" w:author="Matthew Todd" w:date="2014-02-05T11:56:00Z">
        <w:r w:rsidR="00EE1589" w:rsidRPr="00E9166F" w:rsidDel="007A72E3">
          <w:rPr>
            <w:rFonts w:cs="Times New Roman"/>
            <w:szCs w:val="24"/>
          </w:rPr>
          <w:delText>→</w:delText>
        </w:r>
      </w:del>
      <w:r w:rsidR="00EE1589" w:rsidRPr="00E9166F">
        <w:rPr>
          <w:rFonts w:ascii="Times" w:hAnsi="Times"/>
          <w:szCs w:val="24"/>
        </w:rPr>
        <w:t xml:space="preserve"> </w:t>
      </w:r>
      <w:proofErr w:type="spellStart"/>
      <w:r w:rsidR="00EE1589" w:rsidRPr="00E9166F">
        <w:rPr>
          <w:rFonts w:ascii="Times" w:hAnsi="Times"/>
          <w:szCs w:val="24"/>
        </w:rPr>
        <w:t>MeOH</w:t>
      </w:r>
      <w:proofErr w:type="spellEnd"/>
      <w:r w:rsidR="00EE1589" w:rsidRPr="00E9166F">
        <w:rPr>
          <w:rFonts w:ascii="Times" w:hAnsi="Times"/>
          <w:szCs w:val="24"/>
        </w:rPr>
        <w:t>/CH</w:t>
      </w:r>
      <w:r w:rsidR="00EE1589" w:rsidRPr="00E9166F">
        <w:rPr>
          <w:rFonts w:ascii="Times" w:hAnsi="Times"/>
          <w:szCs w:val="24"/>
          <w:vertAlign w:val="subscript"/>
        </w:rPr>
        <w:t>2</w:t>
      </w:r>
      <w:r w:rsidR="00EE1589" w:rsidRPr="00E9166F">
        <w:rPr>
          <w:rFonts w:ascii="Times" w:hAnsi="Times"/>
          <w:szCs w:val="24"/>
        </w:rPr>
        <w:t>Cl</w:t>
      </w:r>
      <w:r w:rsidR="00EE1589" w:rsidRPr="00E9166F">
        <w:rPr>
          <w:rFonts w:ascii="Times" w:hAnsi="Times"/>
          <w:szCs w:val="24"/>
          <w:vertAlign w:val="subscript"/>
        </w:rPr>
        <w:t>2</w:t>
      </w:r>
      <w:r w:rsidR="00EE1589" w:rsidRPr="00E9166F">
        <w:rPr>
          <w:rFonts w:ascii="Times" w:hAnsi="Times"/>
          <w:szCs w:val="24"/>
        </w:rPr>
        <w:t xml:space="preserve">) to </w:t>
      </w:r>
      <w:commentRangeStart w:id="100"/>
      <w:del w:id="101" w:author="Matthew Todd" w:date="2014-02-05T11:49:00Z">
        <w:r w:rsidR="00EE1589" w:rsidRPr="00E9166F" w:rsidDel="00994336">
          <w:rPr>
            <w:rFonts w:ascii="Times" w:hAnsi="Times"/>
            <w:szCs w:val="24"/>
          </w:rPr>
          <w:delText>yield the title compound</w:delText>
        </w:r>
      </w:del>
      <w:ins w:id="102" w:author="Matthew Todd" w:date="2014-02-05T11:49:00Z">
        <w:r w:rsidR="00994336">
          <w:rPr>
            <w:rFonts w:ascii="Times" w:hAnsi="Times"/>
            <w:szCs w:val="24"/>
          </w:rPr>
          <w:t>give the product</w:t>
        </w:r>
      </w:ins>
      <w:r w:rsidR="00EE1589" w:rsidRPr="00E9166F">
        <w:rPr>
          <w:rFonts w:ascii="Times" w:hAnsi="Times"/>
          <w:szCs w:val="24"/>
        </w:rPr>
        <w:t xml:space="preserve"> </w:t>
      </w:r>
      <w:commentRangeEnd w:id="100"/>
      <w:r w:rsidR="00994336">
        <w:rPr>
          <w:rStyle w:val="CommentReference"/>
        </w:rPr>
        <w:commentReference w:id="100"/>
      </w:r>
      <w:r w:rsidR="00EE1589" w:rsidRPr="00E9166F">
        <w:rPr>
          <w:rFonts w:ascii="Times" w:hAnsi="Times"/>
          <w:szCs w:val="24"/>
        </w:rPr>
        <w:t>as a yellow oil (77.0 mg, 0.20</w:t>
      </w:r>
      <w:ins w:id="103" w:author="Matthew Todd" w:date="2014-02-05T11:49:00Z">
        <w:r w:rsidR="00994336">
          <w:rPr>
            <w:rFonts w:ascii="Times" w:hAnsi="Times"/>
            <w:szCs w:val="24"/>
          </w:rPr>
          <w:t>X</w:t>
        </w:r>
      </w:ins>
      <w:r w:rsidR="00EE1589" w:rsidRPr="00E9166F">
        <w:rPr>
          <w:rFonts w:ascii="Times" w:hAnsi="Times"/>
          <w:szCs w:val="24"/>
        </w:rPr>
        <w:t xml:space="preserve"> </w:t>
      </w:r>
      <w:proofErr w:type="spellStart"/>
      <w:r w:rsidR="00EE1589" w:rsidRPr="00E9166F">
        <w:rPr>
          <w:rFonts w:ascii="Times" w:hAnsi="Times"/>
          <w:szCs w:val="24"/>
        </w:rPr>
        <w:t>mmol</w:t>
      </w:r>
      <w:proofErr w:type="spellEnd"/>
      <w:r w:rsidR="00EE1589" w:rsidRPr="00E9166F">
        <w:rPr>
          <w:rFonts w:ascii="Times" w:hAnsi="Times"/>
          <w:szCs w:val="24"/>
        </w:rPr>
        <w:t>, 40%).</w:t>
      </w:r>
    </w:p>
    <w:p w:rsidR="00EE1589" w:rsidRDefault="00135ED3" w:rsidP="00E9166F">
      <w:pPr>
        <w:jc w:val="both"/>
        <w:rPr>
          <w:ins w:id="104" w:author="Matthew Todd" w:date="2014-02-05T11:54:00Z"/>
          <w:rFonts w:ascii="Times" w:hAnsi="Times"/>
          <w:szCs w:val="24"/>
        </w:rPr>
      </w:pPr>
      <w:r w:rsidRPr="00135ED3">
        <w:rPr>
          <w:rFonts w:ascii="Times" w:hAnsi="Times"/>
          <w:b/>
          <w:szCs w:val="24"/>
          <w:vertAlign w:val="superscript"/>
          <w:rPrChange w:id="105" w:author="Matthew Todd" w:date="2014-02-05T11:50:00Z">
            <w:rPr>
              <w:rFonts w:ascii="Times" w:hAnsi="Times"/>
              <w:szCs w:val="24"/>
              <w:vertAlign w:val="superscript"/>
            </w:rPr>
          </w:rPrChange>
        </w:rPr>
        <w:t>1</w:t>
      </w:r>
      <w:r w:rsidRPr="00135ED3">
        <w:rPr>
          <w:rFonts w:ascii="Times" w:hAnsi="Times"/>
          <w:b/>
          <w:szCs w:val="24"/>
          <w:rPrChange w:id="106" w:author="Matthew Todd" w:date="2014-02-05T11:50:00Z">
            <w:rPr>
              <w:rFonts w:ascii="Times" w:hAnsi="Times"/>
              <w:szCs w:val="24"/>
            </w:rPr>
          </w:rPrChange>
        </w:rPr>
        <w:t>H NMR</w:t>
      </w:r>
      <w:r w:rsidR="00EE1589" w:rsidRPr="00E9166F">
        <w:rPr>
          <w:rFonts w:ascii="Times" w:hAnsi="Times"/>
          <w:szCs w:val="24"/>
        </w:rPr>
        <w:t xml:space="preserve"> (200 MHz, CDCl</w:t>
      </w:r>
      <w:r w:rsidR="00EE1589" w:rsidRPr="00E9166F">
        <w:rPr>
          <w:rFonts w:ascii="Times" w:hAnsi="Times"/>
          <w:szCs w:val="24"/>
          <w:vertAlign w:val="subscript"/>
        </w:rPr>
        <w:t>3</w:t>
      </w:r>
      <w:r w:rsidR="00EE1589" w:rsidRPr="00E9166F">
        <w:rPr>
          <w:rFonts w:ascii="Times" w:hAnsi="Times"/>
          <w:szCs w:val="24"/>
        </w:rPr>
        <w:t xml:space="preserve">): δ 1.25 (9H, s, </w:t>
      </w:r>
      <w:proofErr w:type="spellStart"/>
      <w:r w:rsidR="00EE1589" w:rsidRPr="00E9166F">
        <w:rPr>
          <w:rFonts w:ascii="Times" w:hAnsi="Times"/>
          <w:szCs w:val="24"/>
        </w:rPr>
        <w:t>H</w:t>
      </w:r>
      <w:commentRangeStart w:id="107"/>
      <w:r w:rsidR="00EE1589" w:rsidRPr="00E9166F">
        <w:rPr>
          <w:rFonts w:ascii="Times" w:hAnsi="Times"/>
          <w:szCs w:val="24"/>
          <w:vertAlign w:val="superscript"/>
        </w:rPr>
        <w:t>j</w:t>
      </w:r>
      <w:commentRangeEnd w:id="107"/>
      <w:proofErr w:type="spellEnd"/>
      <w:r w:rsidR="00994336">
        <w:rPr>
          <w:rStyle w:val="CommentReference"/>
        </w:rPr>
        <w:commentReference w:id="107"/>
      </w:r>
      <w:r w:rsidR="00EE1589" w:rsidRPr="00E9166F">
        <w:rPr>
          <w:rFonts w:ascii="Times" w:hAnsi="Times"/>
          <w:szCs w:val="24"/>
        </w:rPr>
        <w:t>), 1.35 (12H, s, H</w:t>
      </w:r>
      <w:r w:rsidR="00EE1589" w:rsidRPr="00E9166F">
        <w:rPr>
          <w:rFonts w:ascii="Times" w:hAnsi="Times"/>
          <w:szCs w:val="24"/>
          <w:vertAlign w:val="superscript"/>
        </w:rPr>
        <w:t>4’</w:t>
      </w:r>
      <w:r w:rsidR="00EE1589" w:rsidRPr="00E9166F">
        <w:rPr>
          <w:rFonts w:ascii="Times" w:hAnsi="Times"/>
          <w:szCs w:val="24"/>
        </w:rPr>
        <w:t>, H</w:t>
      </w:r>
      <w:r w:rsidR="00EE1589" w:rsidRPr="00E9166F">
        <w:rPr>
          <w:rFonts w:ascii="Times" w:hAnsi="Times"/>
          <w:szCs w:val="24"/>
          <w:vertAlign w:val="superscript"/>
        </w:rPr>
        <w:t>5’</w:t>
      </w:r>
      <w:r w:rsidR="00EE1589" w:rsidRPr="00E9166F">
        <w:rPr>
          <w:rFonts w:ascii="Times" w:hAnsi="Times"/>
          <w:szCs w:val="24"/>
        </w:rPr>
        <w:t xml:space="preserve">), 7.54 (1H, t, </w:t>
      </w:r>
      <w:r w:rsidR="00EE1589" w:rsidRPr="00E9166F">
        <w:rPr>
          <w:rFonts w:ascii="Times" w:hAnsi="Times"/>
          <w:i/>
          <w:szCs w:val="24"/>
        </w:rPr>
        <w:t xml:space="preserve">J </w:t>
      </w:r>
      <w:r w:rsidR="00EE1589" w:rsidRPr="00E9166F">
        <w:rPr>
          <w:rFonts w:ascii="Times" w:hAnsi="Times"/>
          <w:szCs w:val="24"/>
        </w:rPr>
        <w:t>7.6, H</w:t>
      </w:r>
      <w:r w:rsidR="00EE1589" w:rsidRPr="00E9166F">
        <w:rPr>
          <w:rFonts w:ascii="Times" w:hAnsi="Times"/>
          <w:szCs w:val="24"/>
          <w:vertAlign w:val="superscript"/>
        </w:rPr>
        <w:t>e</w:t>
      </w:r>
      <w:r w:rsidR="00EE1589" w:rsidRPr="00E9166F">
        <w:rPr>
          <w:rFonts w:ascii="Times" w:hAnsi="Times"/>
          <w:szCs w:val="24"/>
        </w:rPr>
        <w:t xml:space="preserve">), 8.05 (1H, d, </w:t>
      </w:r>
      <w:r w:rsidR="00EE1589" w:rsidRPr="00E9166F">
        <w:rPr>
          <w:rFonts w:ascii="Times" w:hAnsi="Times"/>
          <w:i/>
          <w:szCs w:val="24"/>
        </w:rPr>
        <w:t xml:space="preserve">J </w:t>
      </w:r>
      <w:r w:rsidR="00EE1589" w:rsidRPr="00E9166F">
        <w:rPr>
          <w:rFonts w:ascii="Times" w:hAnsi="Times"/>
          <w:szCs w:val="24"/>
        </w:rPr>
        <w:t xml:space="preserve">7.4, </w:t>
      </w:r>
      <w:proofErr w:type="spellStart"/>
      <w:r w:rsidR="00EE1589" w:rsidRPr="00E9166F">
        <w:rPr>
          <w:rFonts w:ascii="Times" w:hAnsi="Times"/>
          <w:szCs w:val="24"/>
        </w:rPr>
        <w:t>H</w:t>
      </w:r>
      <w:r w:rsidR="00EE1589" w:rsidRPr="00E9166F">
        <w:rPr>
          <w:rFonts w:ascii="Times" w:hAnsi="Times"/>
          <w:szCs w:val="24"/>
          <w:vertAlign w:val="superscript"/>
        </w:rPr>
        <w:t>f</w:t>
      </w:r>
      <w:proofErr w:type="spellEnd"/>
      <w:r w:rsidR="00EE1589" w:rsidRPr="00E9166F">
        <w:rPr>
          <w:rFonts w:ascii="Times" w:hAnsi="Times"/>
          <w:szCs w:val="24"/>
        </w:rPr>
        <w:t xml:space="preserve">), 8.10 (1H, d, </w:t>
      </w:r>
      <w:r w:rsidR="00EE1589" w:rsidRPr="00E9166F">
        <w:rPr>
          <w:rFonts w:ascii="Times" w:hAnsi="Times"/>
          <w:i/>
          <w:szCs w:val="24"/>
        </w:rPr>
        <w:t xml:space="preserve">J </w:t>
      </w:r>
      <w:r w:rsidR="00EE1589" w:rsidRPr="00E9166F">
        <w:rPr>
          <w:rFonts w:ascii="Times" w:hAnsi="Times"/>
          <w:szCs w:val="24"/>
        </w:rPr>
        <w:t xml:space="preserve">8.0, </w:t>
      </w:r>
      <w:proofErr w:type="spellStart"/>
      <w:r w:rsidR="00EE1589" w:rsidRPr="00E9166F">
        <w:rPr>
          <w:rFonts w:ascii="Times" w:hAnsi="Times"/>
          <w:szCs w:val="24"/>
        </w:rPr>
        <w:t>H</w:t>
      </w:r>
      <w:r w:rsidR="00EE1589" w:rsidRPr="00E9166F">
        <w:rPr>
          <w:rFonts w:ascii="Times" w:hAnsi="Times"/>
          <w:szCs w:val="24"/>
          <w:vertAlign w:val="superscript"/>
        </w:rPr>
        <w:t>d</w:t>
      </w:r>
      <w:proofErr w:type="spellEnd"/>
      <w:r w:rsidR="00EE1589" w:rsidRPr="00E9166F">
        <w:rPr>
          <w:rFonts w:ascii="Times" w:hAnsi="Times"/>
          <w:szCs w:val="24"/>
        </w:rPr>
        <w:t xml:space="preserve">), 8.42 (1H, s, </w:t>
      </w:r>
      <w:proofErr w:type="spellStart"/>
      <w:r w:rsidR="00EE1589" w:rsidRPr="00E9166F">
        <w:rPr>
          <w:rFonts w:ascii="Times" w:hAnsi="Times"/>
          <w:szCs w:val="24"/>
        </w:rPr>
        <w:t>H</w:t>
      </w:r>
      <w:r w:rsidR="00EE1589" w:rsidRPr="00E9166F">
        <w:rPr>
          <w:rFonts w:ascii="Times" w:hAnsi="Times"/>
          <w:szCs w:val="24"/>
          <w:vertAlign w:val="superscript"/>
        </w:rPr>
        <w:t>b</w:t>
      </w:r>
      <w:proofErr w:type="spellEnd"/>
      <w:r w:rsidR="00EE1589" w:rsidRPr="00E9166F">
        <w:rPr>
          <w:rFonts w:ascii="Times" w:hAnsi="Times"/>
          <w:szCs w:val="24"/>
        </w:rPr>
        <w:t>)</w:t>
      </w:r>
      <w:ins w:id="108" w:author="Matthew Todd" w:date="2014-02-05T11:52:00Z">
        <w:r w:rsidR="00994336">
          <w:rPr>
            <w:rFonts w:ascii="Times" w:hAnsi="Times"/>
            <w:szCs w:val="24"/>
          </w:rPr>
          <w:t>;</w:t>
        </w:r>
      </w:ins>
      <w:ins w:id="109" w:author="Matthew Todd" w:date="2014-02-05T11:51:00Z">
        <w:r w:rsidR="00994336">
          <w:rPr>
            <w:rFonts w:ascii="Times" w:hAnsi="Times"/>
            <w:szCs w:val="24"/>
          </w:rPr>
          <w:t xml:space="preserve"> </w:t>
        </w:r>
      </w:ins>
      <w:del w:id="110" w:author="Matthew Todd" w:date="2014-02-05T11:52:00Z">
        <w:r w:rsidRPr="00135ED3">
          <w:rPr>
            <w:rFonts w:ascii="Times" w:hAnsi="Times"/>
            <w:b/>
            <w:szCs w:val="24"/>
            <w:rPrChange w:id="111" w:author="Matthew Todd" w:date="2014-02-05T11:52:00Z">
              <w:rPr>
                <w:rFonts w:ascii="Times" w:hAnsi="Times"/>
                <w:szCs w:val="24"/>
              </w:rPr>
            </w:rPrChange>
          </w:rPr>
          <w:delText>.</w:delText>
        </w:r>
      </w:del>
      <w:r w:rsidRPr="00135ED3">
        <w:rPr>
          <w:rFonts w:ascii="Times" w:hAnsi="Times"/>
          <w:b/>
          <w:szCs w:val="24"/>
          <w:vertAlign w:val="superscript"/>
          <w:rPrChange w:id="112" w:author="Matthew Todd" w:date="2014-02-05T11:52:00Z">
            <w:rPr>
              <w:rFonts w:ascii="Times" w:hAnsi="Times"/>
              <w:szCs w:val="24"/>
              <w:vertAlign w:val="superscript"/>
            </w:rPr>
          </w:rPrChange>
        </w:rPr>
        <w:t>13</w:t>
      </w:r>
      <w:r w:rsidRPr="00135ED3">
        <w:rPr>
          <w:rFonts w:ascii="Times" w:hAnsi="Times"/>
          <w:b/>
          <w:szCs w:val="24"/>
          <w:rPrChange w:id="113" w:author="Matthew Todd" w:date="2014-02-05T11:52:00Z">
            <w:rPr>
              <w:rFonts w:ascii="Times" w:hAnsi="Times"/>
              <w:szCs w:val="24"/>
            </w:rPr>
          </w:rPrChange>
        </w:rPr>
        <w:t>C-NMR</w:t>
      </w:r>
      <w:r w:rsidR="00EE1589" w:rsidRPr="00E9166F">
        <w:rPr>
          <w:rFonts w:ascii="Times" w:hAnsi="Times"/>
          <w:szCs w:val="24"/>
        </w:rPr>
        <w:t xml:space="preserve"> (100 MHz, CDCl</w:t>
      </w:r>
      <w:r w:rsidR="00EE1589" w:rsidRPr="00E9166F">
        <w:rPr>
          <w:rFonts w:ascii="Times" w:hAnsi="Times"/>
          <w:szCs w:val="24"/>
          <w:vertAlign w:val="subscript"/>
        </w:rPr>
        <w:t>3</w:t>
      </w:r>
      <w:r w:rsidR="00EE1589" w:rsidRPr="00E9166F">
        <w:rPr>
          <w:rFonts w:ascii="Times" w:hAnsi="Times"/>
          <w:szCs w:val="24"/>
        </w:rPr>
        <w:t>): δ 25.0 (C</w:t>
      </w:r>
      <w:r w:rsidR="00EE1589" w:rsidRPr="00E9166F">
        <w:rPr>
          <w:rFonts w:ascii="Times" w:hAnsi="Times"/>
          <w:szCs w:val="24"/>
          <w:vertAlign w:val="superscript"/>
        </w:rPr>
        <w:t>4’</w:t>
      </w:r>
      <w:r w:rsidR="00EE1589" w:rsidRPr="00E9166F">
        <w:rPr>
          <w:rFonts w:ascii="Times" w:hAnsi="Times"/>
          <w:szCs w:val="24"/>
        </w:rPr>
        <w:t>, C</w:t>
      </w:r>
      <w:r w:rsidR="00EE1589" w:rsidRPr="00E9166F">
        <w:rPr>
          <w:rFonts w:ascii="Times" w:hAnsi="Times"/>
          <w:szCs w:val="24"/>
          <w:vertAlign w:val="superscript"/>
        </w:rPr>
        <w:t>5’</w:t>
      </w:r>
      <w:r w:rsidR="00EE1589" w:rsidRPr="00E9166F">
        <w:rPr>
          <w:rFonts w:ascii="Times" w:hAnsi="Times"/>
          <w:szCs w:val="24"/>
        </w:rPr>
        <w:t>), 28.0 (</w:t>
      </w:r>
      <w:proofErr w:type="spellStart"/>
      <w:r w:rsidR="00EE1589" w:rsidRPr="00E9166F">
        <w:rPr>
          <w:rFonts w:ascii="Times" w:hAnsi="Times"/>
          <w:szCs w:val="24"/>
        </w:rPr>
        <w:t>C</w:t>
      </w:r>
      <w:r w:rsidR="00EE1589" w:rsidRPr="00E9166F">
        <w:rPr>
          <w:rFonts w:ascii="Times" w:hAnsi="Times"/>
          <w:szCs w:val="24"/>
          <w:vertAlign w:val="superscript"/>
        </w:rPr>
        <w:t>j</w:t>
      </w:r>
      <w:proofErr w:type="spellEnd"/>
      <w:r w:rsidR="00EE1589" w:rsidRPr="00E9166F">
        <w:rPr>
          <w:rFonts w:ascii="Times" w:hAnsi="Times"/>
          <w:szCs w:val="24"/>
        </w:rPr>
        <w:t>), 84.1 (C</w:t>
      </w:r>
      <w:r w:rsidR="00EE1589" w:rsidRPr="00E9166F">
        <w:rPr>
          <w:rFonts w:ascii="Times" w:hAnsi="Times"/>
          <w:szCs w:val="24"/>
          <w:vertAlign w:val="superscript"/>
        </w:rPr>
        <w:t>i</w:t>
      </w:r>
      <w:r w:rsidR="00EE1589" w:rsidRPr="00E9166F">
        <w:rPr>
          <w:rFonts w:ascii="Times" w:hAnsi="Times"/>
          <w:szCs w:val="24"/>
        </w:rPr>
        <w:t>), 84.6 (C</w:t>
      </w:r>
      <w:r w:rsidR="00EE1589" w:rsidRPr="00E9166F">
        <w:rPr>
          <w:rFonts w:ascii="Times" w:hAnsi="Times"/>
          <w:szCs w:val="24"/>
          <w:vertAlign w:val="superscript"/>
        </w:rPr>
        <w:t>4</w:t>
      </w:r>
      <w:r w:rsidR="00EE1589" w:rsidRPr="00E9166F">
        <w:rPr>
          <w:rFonts w:ascii="Times" w:hAnsi="Times"/>
          <w:szCs w:val="24"/>
        </w:rPr>
        <w:t>, C</w:t>
      </w:r>
      <w:r w:rsidR="00EE1589" w:rsidRPr="00E9166F">
        <w:rPr>
          <w:rFonts w:ascii="Times" w:hAnsi="Times"/>
          <w:szCs w:val="24"/>
          <w:vertAlign w:val="superscript"/>
        </w:rPr>
        <w:t>5</w:t>
      </w:r>
      <w:r w:rsidR="00EE1589" w:rsidRPr="00E9166F">
        <w:rPr>
          <w:rFonts w:ascii="Times" w:hAnsi="Times"/>
          <w:szCs w:val="24"/>
        </w:rPr>
        <w:t>), [128.3, 130.9, 134.2, 139.8 (</w:t>
      </w:r>
      <w:proofErr w:type="spellStart"/>
      <w:r w:rsidR="00EE1589" w:rsidRPr="00E9166F">
        <w:rPr>
          <w:rFonts w:ascii="Times" w:hAnsi="Times"/>
          <w:szCs w:val="24"/>
        </w:rPr>
        <w:t>C</w:t>
      </w:r>
      <w:r w:rsidR="00EE1589" w:rsidRPr="00E9166F">
        <w:rPr>
          <w:rFonts w:ascii="Times" w:hAnsi="Times"/>
          <w:szCs w:val="24"/>
          <w:vertAlign w:val="superscript"/>
        </w:rPr>
        <w:t>b</w:t>
      </w:r>
      <w:proofErr w:type="spellEnd"/>
      <w:r w:rsidR="00EE1589" w:rsidRPr="00E9166F">
        <w:rPr>
          <w:rFonts w:ascii="Times" w:hAnsi="Times"/>
          <w:szCs w:val="24"/>
        </w:rPr>
        <w:t>, C</w:t>
      </w:r>
      <w:r w:rsidR="00EE1589" w:rsidRPr="00E9166F">
        <w:rPr>
          <w:rFonts w:ascii="Times" w:hAnsi="Times"/>
          <w:szCs w:val="24"/>
          <w:vertAlign w:val="superscript"/>
        </w:rPr>
        <w:t>d</w:t>
      </w:r>
      <w:r w:rsidR="00EE1589" w:rsidRPr="00E9166F">
        <w:rPr>
          <w:rFonts w:ascii="Times" w:hAnsi="Times"/>
          <w:szCs w:val="24"/>
        </w:rPr>
        <w:t>, C</w:t>
      </w:r>
      <w:r w:rsidR="00EE1589" w:rsidRPr="00E9166F">
        <w:rPr>
          <w:rFonts w:ascii="Times" w:hAnsi="Times"/>
          <w:szCs w:val="24"/>
          <w:vertAlign w:val="superscript"/>
        </w:rPr>
        <w:t>e</w:t>
      </w:r>
      <w:r w:rsidR="00EE1589" w:rsidRPr="00E9166F">
        <w:rPr>
          <w:rFonts w:ascii="Times" w:hAnsi="Times"/>
          <w:szCs w:val="24"/>
        </w:rPr>
        <w:t xml:space="preserve">, </w:t>
      </w:r>
      <w:proofErr w:type="spellStart"/>
      <w:r w:rsidR="00EE1589" w:rsidRPr="00E9166F">
        <w:rPr>
          <w:rFonts w:ascii="Times" w:hAnsi="Times"/>
          <w:szCs w:val="24"/>
        </w:rPr>
        <w:t>C</w:t>
      </w:r>
      <w:r w:rsidR="00EE1589" w:rsidRPr="00E9166F">
        <w:rPr>
          <w:rFonts w:ascii="Times" w:hAnsi="Times"/>
          <w:szCs w:val="24"/>
          <w:vertAlign w:val="superscript"/>
        </w:rPr>
        <w:t>f</w:t>
      </w:r>
      <w:proofErr w:type="spellEnd"/>
      <w:r w:rsidR="00EE1589" w:rsidRPr="00E9166F">
        <w:rPr>
          <w:rFonts w:ascii="Times" w:hAnsi="Times"/>
          <w:szCs w:val="24"/>
        </w:rPr>
        <w:t>)], 138.9 (C</w:t>
      </w:r>
      <w:r w:rsidR="00EE1589" w:rsidRPr="00E9166F">
        <w:rPr>
          <w:rFonts w:ascii="Times" w:hAnsi="Times"/>
          <w:szCs w:val="24"/>
          <w:vertAlign w:val="superscript"/>
        </w:rPr>
        <w:t>c</w:t>
      </w:r>
      <w:r w:rsidR="00EE1589" w:rsidRPr="00E9166F">
        <w:rPr>
          <w:rFonts w:ascii="Times" w:hAnsi="Times"/>
          <w:szCs w:val="24"/>
        </w:rPr>
        <w:t>), 149.6 (C</w:t>
      </w:r>
      <w:r w:rsidR="00EE1589" w:rsidRPr="00E9166F">
        <w:rPr>
          <w:rFonts w:ascii="Times" w:hAnsi="Times"/>
          <w:szCs w:val="24"/>
          <w:vertAlign w:val="superscript"/>
        </w:rPr>
        <w:t>h</w:t>
      </w:r>
      <w:r w:rsidR="00EE1589" w:rsidRPr="00E9166F">
        <w:rPr>
          <w:rFonts w:ascii="Times" w:hAnsi="Times"/>
          <w:szCs w:val="24"/>
        </w:rPr>
        <w:t xml:space="preserve">), </w:t>
      </w:r>
      <w:commentRangeStart w:id="114"/>
      <w:r w:rsidR="00EE1589" w:rsidRPr="00E9166F">
        <w:rPr>
          <w:rFonts w:ascii="Times" w:hAnsi="Times"/>
          <w:szCs w:val="24"/>
        </w:rPr>
        <w:t>(C</w:t>
      </w:r>
      <w:r w:rsidR="00EE1589" w:rsidRPr="00E9166F">
        <w:rPr>
          <w:rFonts w:ascii="Times" w:hAnsi="Times"/>
          <w:szCs w:val="24"/>
          <w:vertAlign w:val="superscript"/>
        </w:rPr>
        <w:t>a</w:t>
      </w:r>
      <w:r w:rsidR="00EE1589" w:rsidRPr="00E9166F">
        <w:rPr>
          <w:rFonts w:ascii="Times" w:hAnsi="Times"/>
          <w:szCs w:val="24"/>
        </w:rPr>
        <w:t xml:space="preserve"> not visible)</w:t>
      </w:r>
      <w:commentRangeEnd w:id="114"/>
      <w:r w:rsidR="00994336">
        <w:rPr>
          <w:rStyle w:val="CommentReference"/>
        </w:rPr>
        <w:commentReference w:id="114"/>
      </w:r>
      <w:ins w:id="115" w:author="Matthew Todd" w:date="2014-02-05T11:52:00Z">
        <w:r w:rsidR="00994336">
          <w:rPr>
            <w:rFonts w:ascii="Times" w:hAnsi="Times"/>
            <w:szCs w:val="24"/>
          </w:rPr>
          <w:t>;</w:t>
        </w:r>
      </w:ins>
      <w:del w:id="116" w:author="Matthew Todd" w:date="2014-02-05T11:52: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117" w:author="Matthew Todd" w:date="2014-02-05T11:53:00Z">
            <w:rPr>
              <w:rFonts w:ascii="Times" w:hAnsi="Times"/>
              <w:szCs w:val="24"/>
            </w:rPr>
          </w:rPrChange>
        </w:rPr>
        <w:t>IR</w:t>
      </w:r>
      <w:r w:rsidR="00EE1589" w:rsidRPr="00E9166F">
        <w:rPr>
          <w:rFonts w:ascii="Times" w:hAnsi="Times"/>
          <w:szCs w:val="24"/>
        </w:rPr>
        <w:t xml:space="preserve"> (oil)</w:t>
      </w:r>
      <w:del w:id="118"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proofErr w:type="spellStart"/>
      <w:r w:rsidR="00EE1589" w:rsidRPr="00E9166F">
        <w:rPr>
          <w:rFonts w:ascii="Times" w:hAnsi="Times"/>
          <w:i/>
          <w:szCs w:val="24"/>
        </w:rPr>
        <w:t>v</w:t>
      </w:r>
      <w:r w:rsidR="00EE1589" w:rsidRPr="00E9166F">
        <w:rPr>
          <w:rFonts w:ascii="Times" w:hAnsi="Times"/>
          <w:szCs w:val="24"/>
          <w:vertAlign w:val="subscript"/>
        </w:rPr>
        <w:t>max</w:t>
      </w:r>
      <w:proofErr w:type="spellEnd"/>
      <w:r w:rsidR="00EE1589" w:rsidRPr="00E9166F">
        <w:rPr>
          <w:rFonts w:ascii="Times" w:hAnsi="Times"/>
          <w:szCs w:val="24"/>
        </w:rPr>
        <w:t>/cm</w:t>
      </w:r>
      <w:r w:rsidR="00EE1589" w:rsidRPr="00E9166F">
        <w:rPr>
          <w:rFonts w:ascii="Times" w:hAnsi="Times"/>
          <w:szCs w:val="24"/>
          <w:vertAlign w:val="superscript"/>
        </w:rPr>
        <w:t>-1</w:t>
      </w:r>
      <w:r w:rsidR="00EE1589" w:rsidRPr="00E9166F">
        <w:rPr>
          <w:rFonts w:ascii="Times" w:hAnsi="Times"/>
          <w:szCs w:val="24"/>
        </w:rPr>
        <w:t xml:space="preserve"> 1746, 1357, 1143, 1088, 842</w:t>
      </w:r>
      <w:ins w:id="119" w:author="Matthew Todd" w:date="2014-02-05T11:53:00Z">
        <w:r w:rsidR="00994336">
          <w:rPr>
            <w:rFonts w:ascii="Times" w:hAnsi="Times"/>
            <w:szCs w:val="24"/>
          </w:rPr>
          <w:t>;</w:t>
        </w:r>
      </w:ins>
      <w:del w:id="120"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121" w:author="Matthew Todd" w:date="2014-02-05T11:53:00Z">
            <w:rPr>
              <w:rFonts w:ascii="Times" w:hAnsi="Times"/>
              <w:szCs w:val="24"/>
            </w:rPr>
          </w:rPrChange>
        </w:rPr>
        <w:t>LRMS</w:t>
      </w:r>
      <w:r w:rsidR="00EE1589" w:rsidRPr="00E9166F">
        <w:rPr>
          <w:rFonts w:ascii="Times" w:hAnsi="Times"/>
          <w:szCs w:val="24"/>
        </w:rPr>
        <w:t xml:space="preserve"> (ESI+)</w:t>
      </w:r>
      <w:del w:id="122"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00EE1589" w:rsidRPr="00E9166F">
        <w:rPr>
          <w:rFonts w:ascii="Times" w:hAnsi="Times"/>
          <w:i/>
          <w:szCs w:val="24"/>
        </w:rPr>
        <w:t>m/z</w:t>
      </w:r>
      <w:r w:rsidR="00EE1589" w:rsidRPr="00E9166F">
        <w:rPr>
          <w:rFonts w:ascii="Times" w:hAnsi="Times"/>
          <w:szCs w:val="24"/>
        </w:rPr>
        <w:t xml:space="preserve"> 405.9 ([</w:t>
      </w:r>
      <w:proofErr w:type="spellStart"/>
      <w:r w:rsidR="00EE1589" w:rsidRPr="00E9166F">
        <w:rPr>
          <w:rFonts w:ascii="Times" w:hAnsi="Times"/>
          <w:szCs w:val="24"/>
        </w:rPr>
        <w:t>MNa</w:t>
      </w:r>
      <w:proofErr w:type="spellEnd"/>
      <w:r w:rsidR="00EE1589" w:rsidRPr="00E9166F">
        <w:rPr>
          <w:rFonts w:ascii="Times" w:hAnsi="Times"/>
          <w:szCs w:val="24"/>
        </w:rPr>
        <w:t>]</w:t>
      </w:r>
      <w:r w:rsidR="00EE1589" w:rsidRPr="00E9166F">
        <w:rPr>
          <w:rFonts w:ascii="Times" w:hAnsi="Times"/>
          <w:szCs w:val="24"/>
          <w:vertAlign w:val="superscript"/>
        </w:rPr>
        <w:t>+</w:t>
      </w:r>
      <w:r w:rsidR="00EE1589" w:rsidRPr="00E9166F">
        <w:rPr>
          <w:rFonts w:ascii="Times" w:hAnsi="Times"/>
          <w:szCs w:val="24"/>
        </w:rPr>
        <w:t>, 20%), 788.8 ([2MNa]</w:t>
      </w:r>
      <w:r w:rsidR="00EE1589" w:rsidRPr="00E9166F">
        <w:rPr>
          <w:rFonts w:ascii="Times" w:hAnsi="Times"/>
          <w:szCs w:val="24"/>
          <w:vertAlign w:val="superscript"/>
        </w:rPr>
        <w:t>+</w:t>
      </w:r>
      <w:r w:rsidR="00EE1589" w:rsidRPr="00E9166F">
        <w:rPr>
          <w:rFonts w:ascii="Times" w:hAnsi="Times"/>
          <w:szCs w:val="24"/>
        </w:rPr>
        <w:t>, 100%)</w:t>
      </w:r>
      <w:ins w:id="123" w:author="Matthew Todd" w:date="2014-02-05T11:53:00Z">
        <w:r w:rsidR="00994336">
          <w:rPr>
            <w:rFonts w:ascii="Times" w:hAnsi="Times"/>
            <w:szCs w:val="24"/>
          </w:rPr>
          <w:t>;</w:t>
        </w:r>
      </w:ins>
      <w:del w:id="124"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Pr="00135ED3">
        <w:rPr>
          <w:rFonts w:ascii="Times" w:hAnsi="Times"/>
          <w:b/>
          <w:szCs w:val="24"/>
          <w:rPrChange w:id="125" w:author="Matthew Todd" w:date="2014-02-05T11:53:00Z">
            <w:rPr>
              <w:rFonts w:ascii="Times" w:hAnsi="Times"/>
              <w:szCs w:val="24"/>
            </w:rPr>
          </w:rPrChange>
        </w:rPr>
        <w:t>HRMS</w:t>
      </w:r>
      <w:r w:rsidR="00EE1589" w:rsidRPr="00E9166F">
        <w:rPr>
          <w:rFonts w:ascii="Times" w:hAnsi="Times"/>
          <w:szCs w:val="24"/>
        </w:rPr>
        <w:t xml:space="preserve"> (ESI+)</w:t>
      </w:r>
      <w:del w:id="126" w:author="Matthew Todd" w:date="2014-02-05T11:53:00Z">
        <w:r w:rsidR="00EE1589" w:rsidRPr="00E9166F" w:rsidDel="00994336">
          <w:rPr>
            <w:rFonts w:ascii="Times" w:hAnsi="Times"/>
            <w:szCs w:val="24"/>
          </w:rPr>
          <w:delText>:</w:delText>
        </w:r>
      </w:del>
      <w:r w:rsidR="00EE1589" w:rsidRPr="00E9166F">
        <w:rPr>
          <w:rFonts w:ascii="Times" w:hAnsi="Times"/>
          <w:szCs w:val="24"/>
        </w:rPr>
        <w:t xml:space="preserve"> </w:t>
      </w:r>
      <w:r w:rsidR="00EE1589" w:rsidRPr="00E9166F">
        <w:rPr>
          <w:rFonts w:ascii="Times" w:hAnsi="Times"/>
          <w:i/>
          <w:szCs w:val="24"/>
        </w:rPr>
        <w:t xml:space="preserve">m/z </w:t>
      </w:r>
      <w:proofErr w:type="spellStart"/>
      <w:r w:rsidR="00EE1589" w:rsidRPr="00E9166F">
        <w:rPr>
          <w:rFonts w:ascii="Times" w:hAnsi="Times"/>
          <w:szCs w:val="24"/>
        </w:rPr>
        <w:t>calcd</w:t>
      </w:r>
      <w:proofErr w:type="spellEnd"/>
      <w:r w:rsidR="00EE1589" w:rsidRPr="00E9166F">
        <w:rPr>
          <w:rFonts w:ascii="Times" w:hAnsi="Times"/>
          <w:szCs w:val="24"/>
        </w:rPr>
        <w:t>. for [</w:t>
      </w:r>
      <w:proofErr w:type="spellStart"/>
      <w:r w:rsidR="00EE1589" w:rsidRPr="00E9166F">
        <w:rPr>
          <w:rFonts w:ascii="Times" w:hAnsi="Times"/>
          <w:szCs w:val="24"/>
        </w:rPr>
        <w:t>MNa</w:t>
      </w:r>
      <w:proofErr w:type="spellEnd"/>
      <w:r w:rsidR="00EE1589" w:rsidRPr="00E9166F">
        <w:rPr>
          <w:rFonts w:ascii="Times" w:hAnsi="Times"/>
          <w:szCs w:val="24"/>
        </w:rPr>
        <w:t>]</w:t>
      </w:r>
      <w:r w:rsidR="00EE1589" w:rsidRPr="00E9166F">
        <w:rPr>
          <w:rFonts w:ascii="Times" w:hAnsi="Times"/>
          <w:szCs w:val="24"/>
          <w:vertAlign w:val="superscript"/>
        </w:rPr>
        <w:t>+</w:t>
      </w:r>
      <w:r w:rsidR="00EE1589" w:rsidRPr="00E9166F">
        <w:rPr>
          <w:rFonts w:ascii="Times" w:hAnsi="Times"/>
          <w:szCs w:val="24"/>
        </w:rPr>
        <w:t xml:space="preserve"> 406.14716, found 406.14692.</w:t>
      </w:r>
    </w:p>
    <w:p w:rsidR="00C84E0C" w:rsidRDefault="00C84E0C" w:rsidP="00E9166F">
      <w:pPr>
        <w:jc w:val="both"/>
        <w:rPr>
          <w:ins w:id="127" w:author="Matthew Todd" w:date="2014-02-05T11:54:00Z"/>
          <w:rFonts w:ascii="Times" w:hAnsi="Times"/>
          <w:szCs w:val="24"/>
        </w:rPr>
      </w:pPr>
      <w:proofErr w:type="spellStart"/>
      <w:ins w:id="128" w:author="Matthew Todd" w:date="2014-02-05T11:54:00Z">
        <w:r>
          <w:rPr>
            <w:rFonts w:ascii="Times" w:hAnsi="Times"/>
            <w:szCs w:val="24"/>
          </w:rPr>
          <w:t>InChI</w:t>
        </w:r>
        <w:proofErr w:type="spellEnd"/>
        <w:r>
          <w:rPr>
            <w:rFonts w:ascii="Times" w:hAnsi="Times"/>
            <w:szCs w:val="24"/>
          </w:rPr>
          <w:t xml:space="preserve"> needed here.</w:t>
        </w:r>
      </w:ins>
    </w:p>
    <w:p w:rsidR="00C84E0C" w:rsidRPr="00E9166F" w:rsidRDefault="00C84E0C" w:rsidP="00E9166F">
      <w:pPr>
        <w:jc w:val="both"/>
        <w:rPr>
          <w:rFonts w:ascii="Times" w:hAnsi="Times"/>
          <w:szCs w:val="24"/>
        </w:rPr>
      </w:pPr>
      <w:ins w:id="129" w:author="Matthew Todd" w:date="2014-02-05T11:54:00Z">
        <w:r>
          <w:rPr>
            <w:rFonts w:ascii="Times" w:hAnsi="Times"/>
            <w:szCs w:val="24"/>
          </w:rPr>
          <w:t>Link to ELN needed here.</w:t>
        </w:r>
      </w:ins>
    </w:p>
    <w:p w:rsidR="000E055F" w:rsidRPr="00E9166F" w:rsidRDefault="000E055F" w:rsidP="00E9166F">
      <w:pPr>
        <w:jc w:val="both"/>
        <w:rPr>
          <w:rFonts w:ascii="Times" w:hAnsi="Times"/>
          <w:szCs w:val="24"/>
        </w:rPr>
      </w:pPr>
    </w:p>
    <w:sectPr w:rsidR="000E055F" w:rsidRPr="00E9166F" w:rsidSect="007838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immy" w:date="2014-02-05T12:03:00Z" w:initials="JRC">
    <w:p w:rsidR="0034128E" w:rsidRDefault="0034128E">
      <w:pPr>
        <w:pStyle w:val="CommentText"/>
      </w:pPr>
      <w:r>
        <w:rPr>
          <w:rStyle w:val="CommentReference"/>
        </w:rPr>
        <w:annotationRef/>
      </w:r>
      <w:r>
        <w:t>No. The solid is stirred while POCl3 is added slowly, from memory.</w:t>
      </w:r>
    </w:p>
  </w:comment>
  <w:comment w:id="4" w:author="Matthew Todd" w:date="2014-02-05T12:03:00Z" w:initials="MT">
    <w:p w:rsidR="00342F48" w:rsidRDefault="00342F48">
      <w:pPr>
        <w:pStyle w:val="CommentText"/>
      </w:pPr>
      <w:r>
        <w:rPr>
          <w:rStyle w:val="CommentReference"/>
        </w:rPr>
        <w:annotationRef/>
      </w:r>
      <w:r>
        <w:t>Solvent?</w:t>
      </w:r>
    </w:p>
  </w:comment>
  <w:comment w:id="18" w:author="Matthew Todd" w:date="2014-02-05T12:03:00Z" w:initials="MT">
    <w:p w:rsidR="00342F48" w:rsidRDefault="00342F48">
      <w:pPr>
        <w:pStyle w:val="CommentText"/>
      </w:pPr>
      <w:r>
        <w:rPr>
          <w:rStyle w:val="CommentReference"/>
        </w:rPr>
        <w:annotationRef/>
      </w:r>
      <w:r>
        <w:t>Might want to use DOIs for this and assemble list at the end of the document.</w:t>
      </w:r>
    </w:p>
  </w:comment>
  <w:comment w:id="19" w:author="Matthew Todd" w:date="2014-02-05T12:03:00Z" w:initials="MT">
    <w:p w:rsidR="00342F48" w:rsidRDefault="00342F48">
      <w:pPr>
        <w:pStyle w:val="CommentText"/>
      </w:pPr>
      <w:r>
        <w:rPr>
          <w:rStyle w:val="CommentReference"/>
        </w:rPr>
        <w:annotationRef/>
      </w:r>
      <w:r>
        <w:t>Can have specific ELN entry or can use the compound summary page once it has an OSM number. Might be most useful to have both.</w:t>
      </w:r>
    </w:p>
  </w:comment>
  <w:comment w:id="21" w:author="Matthew Todd" w:date="2014-02-05T12:03:00Z" w:initials="MT">
    <w:p w:rsidR="00342F48" w:rsidRDefault="00342F48">
      <w:pPr>
        <w:pStyle w:val="CommentText"/>
      </w:pPr>
      <w:r>
        <w:rPr>
          <w:rStyle w:val="CommentReference"/>
        </w:rPr>
        <w:annotationRef/>
      </w:r>
      <w:r>
        <w:t>Need DOI</w:t>
      </w:r>
    </w:p>
  </w:comment>
  <w:comment w:id="23" w:author="Matthew Todd" w:date="2014-02-05T12:03:00Z" w:initials="MT">
    <w:p w:rsidR="00342F48" w:rsidRDefault="00342F48">
      <w:pPr>
        <w:pStyle w:val="CommentText"/>
      </w:pPr>
      <w:r>
        <w:rPr>
          <w:rStyle w:val="CommentReference"/>
        </w:rPr>
        <w:annotationRef/>
      </w:r>
      <w:r>
        <w:t>Need DOI</w:t>
      </w:r>
    </w:p>
  </w:comment>
  <w:comment w:id="82" w:author="Matthew Todd" w:date="2014-02-05T12:03:00Z" w:initials="MT">
    <w:p w:rsidR="00342F48" w:rsidRDefault="00342F48">
      <w:pPr>
        <w:pStyle w:val="CommentText"/>
      </w:pPr>
      <w:r>
        <w:rPr>
          <w:rStyle w:val="CommentReference"/>
        </w:rPr>
        <w:annotationRef/>
      </w:r>
      <w:r>
        <w:t>Obviously update with OSM number.</w:t>
      </w:r>
    </w:p>
  </w:comment>
  <w:comment w:id="83" w:author="Matthew Todd" w:date="2014-02-05T12:03:00Z" w:initials="MT">
    <w:p w:rsidR="00342F48" w:rsidRDefault="00342F48">
      <w:pPr>
        <w:pStyle w:val="CommentText"/>
      </w:pPr>
      <w:r>
        <w:rPr>
          <w:rStyle w:val="CommentReference"/>
        </w:rPr>
        <w:annotationRef/>
      </w:r>
      <w:r>
        <w:t>If we agree that we should remove assignments, then we will need a new molecule picture and we should be consistent with whether we have the picture embedded like this or whether we have the picture on lines of its own, as in Alice’s example at the start.</w:t>
      </w:r>
    </w:p>
  </w:comment>
  <w:comment w:id="86" w:author="Matthew Todd" w:date="2014-02-05T12:03:00Z" w:initials="MT">
    <w:p w:rsidR="00342F48" w:rsidRDefault="00342F48">
      <w:pPr>
        <w:pStyle w:val="CommentText"/>
      </w:pPr>
      <w:r>
        <w:rPr>
          <w:rStyle w:val="CommentReference"/>
        </w:rPr>
        <w:annotationRef/>
      </w:r>
      <w:r>
        <w:t xml:space="preserve">Need to be consistent with accuracy between values throughout. If you are reporting 142 mg (3 sig figs) it only makes sense to report </w:t>
      </w:r>
      <w:proofErr w:type="spellStart"/>
      <w:r>
        <w:t>mmol</w:t>
      </w:r>
      <w:proofErr w:type="spellEnd"/>
      <w:r>
        <w:t xml:space="preserve"> with the same accuracy.</w:t>
      </w:r>
    </w:p>
  </w:comment>
  <w:comment w:id="89" w:author="Matthew Todd" w:date="2014-02-05T12:03:00Z" w:initials="MT">
    <w:p w:rsidR="00342F48" w:rsidRDefault="00342F48">
      <w:pPr>
        <w:pStyle w:val="CommentText"/>
      </w:pPr>
      <w:r>
        <w:rPr>
          <w:rStyle w:val="CommentReference"/>
        </w:rPr>
        <w:annotationRef/>
      </w:r>
      <w:r>
        <w:t>Ought to use actual reagent names</w:t>
      </w:r>
    </w:p>
  </w:comment>
  <w:comment w:id="97" w:author="Matthew Todd" w:date="2014-02-05T12:03:00Z" w:initials="MT">
    <w:p w:rsidR="007A72E3" w:rsidRDefault="007A72E3">
      <w:pPr>
        <w:pStyle w:val="CommentText"/>
      </w:pPr>
      <w:r>
        <w:rPr>
          <w:rStyle w:val="CommentReference"/>
        </w:rPr>
        <w:annotationRef/>
      </w:r>
      <w:r>
        <w:t>What does this mean?</w:t>
      </w:r>
    </w:p>
  </w:comment>
  <w:comment w:id="100" w:author="Matthew Todd" w:date="2014-02-05T12:03:00Z" w:initials="MT">
    <w:p w:rsidR="00342F48" w:rsidRDefault="00342F48">
      <w:pPr>
        <w:pStyle w:val="CommentText"/>
      </w:pPr>
      <w:r>
        <w:rPr>
          <w:rStyle w:val="CommentReference"/>
        </w:rPr>
        <w:annotationRef/>
      </w:r>
      <w:r>
        <w:t>For consistency with Alice’s first example</w:t>
      </w:r>
    </w:p>
  </w:comment>
  <w:comment w:id="107" w:author="Matthew Todd" w:date="2014-02-05T12:03:00Z" w:initials="MT">
    <w:p w:rsidR="00342F48" w:rsidRDefault="00342F48">
      <w:pPr>
        <w:pStyle w:val="CommentText"/>
      </w:pPr>
      <w:r>
        <w:rPr>
          <w:rStyle w:val="CommentReference"/>
        </w:rPr>
        <w:annotationRef/>
      </w:r>
      <w:r>
        <w:t>For journals like JOC they insist that if assignments are done they are based on actual 2D experiments. I think this is reasonable for papers, so I would suggest we remove assignment labels for simplicity.</w:t>
      </w:r>
    </w:p>
  </w:comment>
  <w:comment w:id="114" w:author="Matthew Todd" w:date="2014-02-05T12:03:00Z" w:initials="MT">
    <w:p w:rsidR="00342F48" w:rsidRDefault="00342F48">
      <w:pPr>
        <w:pStyle w:val="CommentText"/>
      </w:pPr>
      <w:r>
        <w:rPr>
          <w:rStyle w:val="CommentReference"/>
        </w:rPr>
        <w:annotationRef/>
      </w:r>
      <w:r>
        <w:t>Typically say “one signal missing or obscured”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EE9" w:rsidRDefault="00110EE9" w:rsidP="00C62A9C">
      <w:pPr>
        <w:spacing w:after="0" w:line="240" w:lineRule="auto"/>
      </w:pPr>
      <w:r>
        <w:separator/>
      </w:r>
    </w:p>
  </w:endnote>
  <w:endnote w:type="continuationSeparator" w:id="0">
    <w:p w:rsidR="00110EE9" w:rsidRDefault="00110EE9" w:rsidP="00C6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EE9" w:rsidRDefault="00110EE9" w:rsidP="00C62A9C">
      <w:pPr>
        <w:spacing w:after="0" w:line="240" w:lineRule="auto"/>
      </w:pPr>
      <w:r>
        <w:separator/>
      </w:r>
    </w:p>
  </w:footnote>
  <w:footnote w:type="continuationSeparator" w:id="0">
    <w:p w:rsidR="00110EE9" w:rsidRDefault="00110EE9" w:rsidP="00C62A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2"/>
    <w:rsid w:val="0004691A"/>
    <w:rsid w:val="00093424"/>
    <w:rsid w:val="000E055F"/>
    <w:rsid w:val="00110EE9"/>
    <w:rsid w:val="00135ED3"/>
    <w:rsid w:val="001831B5"/>
    <w:rsid w:val="001F6ECB"/>
    <w:rsid w:val="0034128E"/>
    <w:rsid w:val="00342F48"/>
    <w:rsid w:val="003556F8"/>
    <w:rsid w:val="00392133"/>
    <w:rsid w:val="003A17B1"/>
    <w:rsid w:val="003C0B1B"/>
    <w:rsid w:val="00407FB0"/>
    <w:rsid w:val="00412A8E"/>
    <w:rsid w:val="00446B80"/>
    <w:rsid w:val="005868D0"/>
    <w:rsid w:val="005A07CD"/>
    <w:rsid w:val="005F35BC"/>
    <w:rsid w:val="00610E64"/>
    <w:rsid w:val="00623AD3"/>
    <w:rsid w:val="006D1D42"/>
    <w:rsid w:val="006E4114"/>
    <w:rsid w:val="00775BB9"/>
    <w:rsid w:val="007838E4"/>
    <w:rsid w:val="007A72E3"/>
    <w:rsid w:val="00876618"/>
    <w:rsid w:val="009064BB"/>
    <w:rsid w:val="00911FCA"/>
    <w:rsid w:val="0094581D"/>
    <w:rsid w:val="0094722C"/>
    <w:rsid w:val="00966260"/>
    <w:rsid w:val="00994336"/>
    <w:rsid w:val="00BC0930"/>
    <w:rsid w:val="00BE656A"/>
    <w:rsid w:val="00C04F2E"/>
    <w:rsid w:val="00C62A9C"/>
    <w:rsid w:val="00C84E0C"/>
    <w:rsid w:val="00D112FE"/>
    <w:rsid w:val="00D435DB"/>
    <w:rsid w:val="00DB1624"/>
    <w:rsid w:val="00E84684"/>
    <w:rsid w:val="00E9166F"/>
    <w:rsid w:val="00EE1589"/>
    <w:rsid w:val="00F002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 w:type="paragraph" w:styleId="EndnoteText">
    <w:name w:val="endnote text"/>
    <w:basedOn w:val="Normal"/>
    <w:link w:val="EndnoteTextChar"/>
    <w:uiPriority w:val="99"/>
    <w:unhideWhenUsed/>
    <w:rsid w:val="00C62A9C"/>
    <w:pPr>
      <w:spacing w:after="0" w:line="240" w:lineRule="auto"/>
    </w:pPr>
    <w:rPr>
      <w:rFonts w:asciiTheme="minorHAnsi" w:eastAsiaTheme="minorEastAsia" w:hAnsiTheme="minorHAnsi"/>
      <w:szCs w:val="24"/>
      <w:lang w:val="en-US"/>
    </w:rPr>
  </w:style>
  <w:style w:type="character" w:customStyle="1" w:styleId="EndnoteTextChar">
    <w:name w:val="Endnote Text Char"/>
    <w:basedOn w:val="DefaultParagraphFont"/>
    <w:link w:val="EndnoteText"/>
    <w:uiPriority w:val="99"/>
    <w:rsid w:val="00C62A9C"/>
    <w:rPr>
      <w:rFonts w:eastAsiaTheme="minorEastAsia"/>
      <w:sz w:val="24"/>
      <w:szCs w:val="24"/>
      <w:lang w:val="en-US"/>
    </w:rPr>
  </w:style>
  <w:style w:type="character" w:styleId="EndnoteReference">
    <w:name w:val="endnote reference"/>
    <w:basedOn w:val="DefaultParagraphFont"/>
    <w:uiPriority w:val="99"/>
    <w:unhideWhenUsed/>
    <w:rsid w:val="00C62A9C"/>
    <w:rPr>
      <w:vertAlign w:val="superscript"/>
    </w:rPr>
  </w:style>
  <w:style w:type="character" w:styleId="CommentReference">
    <w:name w:val="annotation reference"/>
    <w:basedOn w:val="DefaultParagraphFont"/>
    <w:uiPriority w:val="99"/>
    <w:semiHidden/>
    <w:unhideWhenUsed/>
    <w:rsid w:val="003C0B1B"/>
    <w:rPr>
      <w:sz w:val="18"/>
      <w:szCs w:val="18"/>
    </w:rPr>
  </w:style>
  <w:style w:type="paragraph" w:styleId="CommentText">
    <w:name w:val="annotation text"/>
    <w:basedOn w:val="Normal"/>
    <w:link w:val="CommentTextChar"/>
    <w:uiPriority w:val="99"/>
    <w:semiHidden/>
    <w:unhideWhenUsed/>
    <w:rsid w:val="003C0B1B"/>
    <w:pPr>
      <w:spacing w:line="240" w:lineRule="auto"/>
    </w:pPr>
    <w:rPr>
      <w:szCs w:val="24"/>
    </w:rPr>
  </w:style>
  <w:style w:type="character" w:customStyle="1" w:styleId="CommentTextChar">
    <w:name w:val="Comment Text Char"/>
    <w:basedOn w:val="DefaultParagraphFont"/>
    <w:link w:val="CommentText"/>
    <w:uiPriority w:val="99"/>
    <w:semiHidden/>
    <w:rsid w:val="003C0B1B"/>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0B1B"/>
    <w:rPr>
      <w:b/>
      <w:bCs/>
      <w:sz w:val="20"/>
      <w:szCs w:val="20"/>
    </w:rPr>
  </w:style>
  <w:style w:type="character" w:customStyle="1" w:styleId="CommentSubjectChar">
    <w:name w:val="Comment Subject Char"/>
    <w:basedOn w:val="CommentTextChar"/>
    <w:link w:val="CommentSubject"/>
    <w:uiPriority w:val="99"/>
    <w:semiHidden/>
    <w:rsid w:val="003C0B1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3.bin"/><Relationship Id="rId21" Type="http://schemas.openxmlformats.org/officeDocument/2006/relationships/image" Target="media/image14.png"/><Relationship Id="rId34" Type="http://schemas.openxmlformats.org/officeDocument/2006/relationships/image" Target="media/image26.wmf"/><Relationship Id="rId42" Type="http://schemas.openxmlformats.org/officeDocument/2006/relationships/image" Target="media/image30.emf"/><Relationship Id="rId47" Type="http://schemas.openxmlformats.org/officeDocument/2006/relationships/oleObject" Target="embeddings/oleObject7.bin"/><Relationship Id="rId50" Type="http://schemas.openxmlformats.org/officeDocument/2006/relationships/image" Target="media/image34.wmf"/><Relationship Id="rId55" Type="http://schemas.openxmlformats.org/officeDocument/2006/relationships/oleObject" Target="embeddings/oleObject11.bin"/><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8.wmf"/><Relationship Id="rId46" Type="http://schemas.openxmlformats.org/officeDocument/2006/relationships/image" Target="media/image32.wmf"/><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4.bin"/><Relationship Id="rId54" Type="http://schemas.openxmlformats.org/officeDocument/2006/relationships/image" Target="media/image36.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oleObject" Target="embeddings/oleObject2.bin"/><Relationship Id="rId40" Type="http://schemas.openxmlformats.org/officeDocument/2006/relationships/image" Target="media/image29.w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emf"/><Relationship Id="rId49" Type="http://schemas.openxmlformats.org/officeDocument/2006/relationships/oleObject" Target="embeddings/oleObject8.bin"/><Relationship Id="rId57"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1.emf"/><Relationship Id="rId52" Type="http://schemas.openxmlformats.org/officeDocument/2006/relationships/image" Target="media/image35.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malaria.ourexperiment.org/aminotpseries/8493/Synthesis_of_3BromoNmethylbenzenesulfonamide_CT_11.html" TargetMode="External"/><Relationship Id="rId35" Type="http://schemas.openxmlformats.org/officeDocument/2006/relationships/oleObject" Target="embeddings/oleObject1.bin"/><Relationship Id="rId43" Type="http://schemas.openxmlformats.org/officeDocument/2006/relationships/oleObject" Target="embeddings/oleObject5.bin"/><Relationship Id="rId48" Type="http://schemas.openxmlformats.org/officeDocument/2006/relationships/image" Target="media/image33.wmf"/><Relationship Id="rId56" Type="http://schemas.openxmlformats.org/officeDocument/2006/relationships/image" Target="media/image37.wmf"/><Relationship Id="rId8" Type="http://schemas.openxmlformats.org/officeDocument/2006/relationships/comments" Target="comments.xml"/><Relationship Id="rId51" Type="http://schemas.openxmlformats.org/officeDocument/2006/relationships/oleObject" Target="embeddings/oleObject9.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17</Pages>
  <Words>6415</Words>
  <Characters>36569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3</cp:revision>
  <dcterms:created xsi:type="dcterms:W3CDTF">2014-02-05T03:07:00Z</dcterms:created>
  <dcterms:modified xsi:type="dcterms:W3CDTF">2014-02-07T04:40:00Z</dcterms:modified>
</cp:coreProperties>
</file>